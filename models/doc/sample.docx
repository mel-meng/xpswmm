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098BA"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Styling text</w:t>
      </w:r>
    </w:p>
    <w:p w14:paraId="640FC679"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You can indicate emphasis with bold, italic, strikethrough, subscript, or superscript text in comment fields and </w:t>
      </w:r>
      <w:r w:rsidRPr="00E31621">
        <w:rPr>
          <w:rFonts w:ascii="Consolas" w:eastAsia="Times New Roman" w:hAnsi="Consolas" w:cs="Courier New"/>
          <w:color w:val="C9D1D9"/>
          <w:sz w:val="20"/>
          <w:szCs w:val="20"/>
        </w:rPr>
        <w:t>.md</w:t>
      </w:r>
      <w:r w:rsidRPr="00E31621">
        <w:rPr>
          <w:rFonts w:ascii="Segoe UI" w:eastAsia="Times New Roman" w:hAnsi="Segoe UI" w:cs="Segoe UI"/>
          <w:color w:val="C9D1D9"/>
          <w:sz w:val="24"/>
          <w:szCs w:val="24"/>
        </w:rPr>
        <w:t> files.</w:t>
      </w:r>
    </w:p>
    <w:tbl>
      <w:tblPr>
        <w:tblW w:w="10800" w:type="dxa"/>
        <w:shd w:val="clear" w:color="auto" w:fill="0D1117"/>
        <w:tblCellMar>
          <w:top w:w="15" w:type="dxa"/>
          <w:left w:w="15" w:type="dxa"/>
          <w:bottom w:w="15" w:type="dxa"/>
          <w:right w:w="15" w:type="dxa"/>
        </w:tblCellMar>
        <w:tblLook w:val="04A0" w:firstRow="1" w:lastRow="0" w:firstColumn="1" w:lastColumn="0" w:noHBand="0" w:noVBand="1"/>
      </w:tblPr>
      <w:tblGrid>
        <w:gridCol w:w="1648"/>
        <w:gridCol w:w="1017"/>
        <w:gridCol w:w="3191"/>
        <w:gridCol w:w="2201"/>
        <w:gridCol w:w="2743"/>
      </w:tblGrid>
      <w:tr w:rsidR="00E31621" w:rsidRPr="00E31621" w14:paraId="03144B4C" w14:textId="77777777" w:rsidTr="00E31621">
        <w:trPr>
          <w:tblHeader/>
        </w:trPr>
        <w:tc>
          <w:tcPr>
            <w:tcW w:w="0" w:type="auto"/>
            <w:tcBorders>
              <w:top w:val="nil"/>
              <w:left w:val="nil"/>
              <w:bottom w:val="nil"/>
              <w:right w:val="nil"/>
            </w:tcBorders>
            <w:shd w:val="clear" w:color="auto" w:fill="0D1117"/>
            <w:hideMark/>
          </w:tcPr>
          <w:p w14:paraId="4C3E04EB" w14:textId="77777777" w:rsidR="00E31621" w:rsidRPr="00E31621" w:rsidRDefault="00E31621" w:rsidP="00E31621">
            <w:pPr>
              <w:spacing w:after="240" w:line="240" w:lineRule="auto"/>
              <w:rPr>
                <w:rFonts w:ascii="Segoe UI" w:eastAsia="Times New Roman" w:hAnsi="Segoe UI" w:cs="Segoe UI"/>
                <w:color w:val="C9D1D9"/>
              </w:rPr>
            </w:pPr>
            <w:r w:rsidRPr="00E31621">
              <w:rPr>
                <w:rFonts w:ascii="Segoe UI" w:eastAsia="Times New Roman" w:hAnsi="Segoe UI" w:cs="Segoe UI"/>
                <w:color w:val="C9D1D9"/>
              </w:rPr>
              <w:t>Style</w:t>
            </w:r>
          </w:p>
        </w:tc>
        <w:tc>
          <w:tcPr>
            <w:tcW w:w="0" w:type="auto"/>
            <w:tcBorders>
              <w:top w:val="nil"/>
              <w:left w:val="nil"/>
              <w:bottom w:val="nil"/>
              <w:right w:val="nil"/>
            </w:tcBorders>
            <w:shd w:val="clear" w:color="auto" w:fill="0D1117"/>
            <w:hideMark/>
          </w:tcPr>
          <w:p w14:paraId="024F99F8" w14:textId="77777777" w:rsidR="00E31621" w:rsidRPr="00E31621" w:rsidRDefault="00E31621" w:rsidP="00E31621">
            <w:pPr>
              <w:spacing w:after="240" w:line="240" w:lineRule="auto"/>
              <w:rPr>
                <w:rFonts w:ascii="Segoe UI" w:eastAsia="Times New Roman" w:hAnsi="Segoe UI" w:cs="Segoe UI"/>
                <w:color w:val="C9D1D9"/>
              </w:rPr>
            </w:pPr>
            <w:r w:rsidRPr="00E31621">
              <w:rPr>
                <w:rFonts w:ascii="Segoe UI" w:eastAsia="Times New Roman" w:hAnsi="Segoe UI" w:cs="Segoe UI"/>
                <w:color w:val="C9D1D9"/>
              </w:rPr>
              <w:t>Syntax</w:t>
            </w:r>
          </w:p>
        </w:tc>
        <w:tc>
          <w:tcPr>
            <w:tcW w:w="0" w:type="auto"/>
            <w:tcBorders>
              <w:top w:val="nil"/>
              <w:left w:val="nil"/>
              <w:bottom w:val="nil"/>
              <w:right w:val="nil"/>
            </w:tcBorders>
            <w:shd w:val="clear" w:color="auto" w:fill="0D1117"/>
            <w:hideMark/>
          </w:tcPr>
          <w:p w14:paraId="42D27677" w14:textId="77777777" w:rsidR="00E31621" w:rsidRPr="00E31621" w:rsidRDefault="00E31621" w:rsidP="00E31621">
            <w:pPr>
              <w:spacing w:after="240" w:line="240" w:lineRule="auto"/>
              <w:rPr>
                <w:rFonts w:ascii="Segoe UI" w:eastAsia="Times New Roman" w:hAnsi="Segoe UI" w:cs="Segoe UI"/>
                <w:color w:val="C9D1D9"/>
              </w:rPr>
            </w:pPr>
            <w:r w:rsidRPr="00E31621">
              <w:rPr>
                <w:rFonts w:ascii="Segoe UI" w:eastAsia="Times New Roman" w:hAnsi="Segoe UI" w:cs="Segoe UI"/>
                <w:color w:val="C9D1D9"/>
              </w:rPr>
              <w:t>Keyboard shortcut</w:t>
            </w:r>
          </w:p>
        </w:tc>
        <w:tc>
          <w:tcPr>
            <w:tcW w:w="0" w:type="auto"/>
            <w:tcBorders>
              <w:top w:val="nil"/>
              <w:left w:val="nil"/>
              <w:bottom w:val="nil"/>
              <w:right w:val="nil"/>
            </w:tcBorders>
            <w:shd w:val="clear" w:color="auto" w:fill="0D1117"/>
            <w:hideMark/>
          </w:tcPr>
          <w:p w14:paraId="1F1795FE" w14:textId="77777777" w:rsidR="00E31621" w:rsidRPr="00E31621" w:rsidRDefault="00E31621" w:rsidP="00E31621">
            <w:pPr>
              <w:spacing w:after="240" w:line="240" w:lineRule="auto"/>
              <w:rPr>
                <w:rFonts w:ascii="Segoe UI" w:eastAsia="Times New Roman" w:hAnsi="Segoe UI" w:cs="Segoe UI"/>
                <w:color w:val="C9D1D9"/>
              </w:rPr>
            </w:pPr>
            <w:r w:rsidRPr="00E31621">
              <w:rPr>
                <w:rFonts w:ascii="Segoe UI" w:eastAsia="Times New Roman" w:hAnsi="Segoe UI" w:cs="Segoe UI"/>
                <w:color w:val="C9D1D9"/>
              </w:rPr>
              <w:t>Example</w:t>
            </w:r>
          </w:p>
        </w:tc>
        <w:tc>
          <w:tcPr>
            <w:tcW w:w="0" w:type="auto"/>
            <w:tcBorders>
              <w:top w:val="nil"/>
              <w:left w:val="nil"/>
              <w:bottom w:val="nil"/>
              <w:right w:val="nil"/>
            </w:tcBorders>
            <w:shd w:val="clear" w:color="auto" w:fill="0D1117"/>
            <w:hideMark/>
          </w:tcPr>
          <w:p w14:paraId="66E1E4D2" w14:textId="77777777" w:rsidR="00E31621" w:rsidRPr="00E31621" w:rsidRDefault="00E31621" w:rsidP="00E31621">
            <w:pPr>
              <w:spacing w:after="240" w:line="240" w:lineRule="auto"/>
              <w:rPr>
                <w:rFonts w:ascii="Segoe UI" w:eastAsia="Times New Roman" w:hAnsi="Segoe UI" w:cs="Segoe UI"/>
                <w:color w:val="C9D1D9"/>
              </w:rPr>
            </w:pPr>
            <w:r w:rsidRPr="00E31621">
              <w:rPr>
                <w:rFonts w:ascii="Segoe UI" w:eastAsia="Times New Roman" w:hAnsi="Segoe UI" w:cs="Segoe UI"/>
                <w:color w:val="C9D1D9"/>
              </w:rPr>
              <w:t>Output</w:t>
            </w:r>
          </w:p>
        </w:tc>
      </w:tr>
      <w:tr w:rsidR="00E31621" w:rsidRPr="00E31621" w14:paraId="5FA317D4" w14:textId="77777777" w:rsidTr="00E31621">
        <w:tc>
          <w:tcPr>
            <w:tcW w:w="0" w:type="auto"/>
            <w:tcBorders>
              <w:top w:val="nil"/>
              <w:left w:val="nil"/>
              <w:bottom w:val="nil"/>
              <w:right w:val="nil"/>
            </w:tcBorders>
            <w:shd w:val="clear" w:color="auto" w:fill="0D1117"/>
            <w:hideMark/>
          </w:tcPr>
          <w:p w14:paraId="3C995184" w14:textId="77777777" w:rsidR="00E31621" w:rsidRPr="00E31621" w:rsidRDefault="00E31621" w:rsidP="00E31621">
            <w:pPr>
              <w:spacing w:after="240" w:line="240" w:lineRule="auto"/>
              <w:rPr>
                <w:rFonts w:ascii="Segoe UI" w:eastAsia="Times New Roman" w:hAnsi="Segoe UI" w:cs="Segoe UI"/>
                <w:color w:val="C9D1D9"/>
              </w:rPr>
            </w:pPr>
            <w:r w:rsidRPr="00E31621">
              <w:rPr>
                <w:rFonts w:ascii="Segoe UI" w:eastAsia="Times New Roman" w:hAnsi="Segoe UI" w:cs="Segoe UI"/>
                <w:color w:val="C9D1D9"/>
              </w:rPr>
              <w:t>Bold</w:t>
            </w:r>
          </w:p>
        </w:tc>
        <w:tc>
          <w:tcPr>
            <w:tcW w:w="0" w:type="auto"/>
            <w:tcBorders>
              <w:top w:val="nil"/>
              <w:left w:val="nil"/>
              <w:bottom w:val="nil"/>
              <w:right w:val="nil"/>
            </w:tcBorders>
            <w:shd w:val="clear" w:color="auto" w:fill="0D1117"/>
            <w:hideMark/>
          </w:tcPr>
          <w:p w14:paraId="60D9038E"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 **</w:t>
            </w:r>
            <w:r w:rsidRPr="00E31621">
              <w:rPr>
                <w:rFonts w:ascii="Segoe UI" w:eastAsia="Times New Roman" w:hAnsi="Segoe UI" w:cs="Segoe UI"/>
                <w:color w:val="C9D1D9"/>
              </w:rPr>
              <w:t> or </w:t>
            </w:r>
            <w:r w:rsidRPr="00E31621">
              <w:rPr>
                <w:rFonts w:ascii="Consolas" w:eastAsia="Times New Roman" w:hAnsi="Consolas" w:cs="Courier New"/>
                <w:color w:val="C9D1D9"/>
                <w:sz w:val="18"/>
                <w:szCs w:val="18"/>
              </w:rPr>
              <w:t>__ __</w:t>
            </w:r>
          </w:p>
        </w:tc>
        <w:tc>
          <w:tcPr>
            <w:tcW w:w="0" w:type="auto"/>
            <w:tcBorders>
              <w:top w:val="nil"/>
              <w:left w:val="nil"/>
              <w:bottom w:val="nil"/>
              <w:right w:val="nil"/>
            </w:tcBorders>
            <w:shd w:val="clear" w:color="auto" w:fill="0D1117"/>
            <w:hideMark/>
          </w:tcPr>
          <w:p w14:paraId="006A3DD3" w14:textId="77777777" w:rsidR="00E31621" w:rsidRPr="00E31621" w:rsidRDefault="00E31621" w:rsidP="00E31621">
            <w:pPr>
              <w:spacing w:after="0" w:line="240" w:lineRule="auto"/>
              <w:rPr>
                <w:rFonts w:ascii="Segoe UI" w:eastAsia="Times New Roman" w:hAnsi="Segoe UI" w:cs="Segoe UI"/>
                <w:color w:val="C9D1D9"/>
              </w:rPr>
            </w:pPr>
            <w:proofErr w:type="spellStart"/>
            <w:r w:rsidRPr="00E31621">
              <w:rPr>
                <w:rFonts w:ascii="Consolas" w:eastAsia="Times New Roman" w:hAnsi="Consolas" w:cs="Courier New"/>
                <w:color w:val="C9D1D9"/>
                <w:sz w:val="17"/>
                <w:szCs w:val="17"/>
              </w:rPr>
              <w:t>Command</w:t>
            </w:r>
            <w:r w:rsidRPr="00E31621">
              <w:rPr>
                <w:rFonts w:ascii="Segoe UI" w:eastAsia="Times New Roman" w:hAnsi="Segoe UI" w:cs="Segoe UI"/>
                <w:color w:val="C9D1D9"/>
              </w:rPr>
              <w:t>+</w:t>
            </w:r>
            <w:r w:rsidRPr="00E31621">
              <w:rPr>
                <w:rFonts w:ascii="Consolas" w:eastAsia="Times New Roman" w:hAnsi="Consolas" w:cs="Courier New"/>
                <w:color w:val="C9D1D9"/>
                <w:sz w:val="17"/>
                <w:szCs w:val="17"/>
              </w:rPr>
              <w:t>B</w:t>
            </w:r>
            <w:proofErr w:type="spellEnd"/>
            <w:r w:rsidRPr="00E31621">
              <w:rPr>
                <w:rFonts w:ascii="Segoe UI" w:eastAsia="Times New Roman" w:hAnsi="Segoe UI" w:cs="Segoe UI"/>
                <w:color w:val="C9D1D9"/>
              </w:rPr>
              <w:t> (Mac) or </w:t>
            </w:r>
            <w:proofErr w:type="spellStart"/>
            <w:r w:rsidRPr="00E31621">
              <w:rPr>
                <w:rFonts w:ascii="Consolas" w:eastAsia="Times New Roman" w:hAnsi="Consolas" w:cs="Courier New"/>
                <w:color w:val="C9D1D9"/>
                <w:sz w:val="17"/>
                <w:szCs w:val="17"/>
              </w:rPr>
              <w:t>Ctrl</w:t>
            </w:r>
            <w:r w:rsidRPr="00E31621">
              <w:rPr>
                <w:rFonts w:ascii="Segoe UI" w:eastAsia="Times New Roman" w:hAnsi="Segoe UI" w:cs="Segoe UI"/>
                <w:color w:val="C9D1D9"/>
              </w:rPr>
              <w:t>+</w:t>
            </w:r>
            <w:r w:rsidRPr="00E31621">
              <w:rPr>
                <w:rFonts w:ascii="Consolas" w:eastAsia="Times New Roman" w:hAnsi="Consolas" w:cs="Courier New"/>
                <w:color w:val="C9D1D9"/>
                <w:sz w:val="17"/>
                <w:szCs w:val="17"/>
              </w:rPr>
              <w:t>B</w:t>
            </w:r>
            <w:proofErr w:type="spellEnd"/>
            <w:r w:rsidRPr="00E31621">
              <w:rPr>
                <w:rFonts w:ascii="Segoe UI" w:eastAsia="Times New Roman" w:hAnsi="Segoe UI" w:cs="Segoe UI"/>
                <w:color w:val="C9D1D9"/>
              </w:rPr>
              <w:t> (Windows/Linux)</w:t>
            </w:r>
          </w:p>
        </w:tc>
        <w:tc>
          <w:tcPr>
            <w:tcW w:w="0" w:type="auto"/>
            <w:tcBorders>
              <w:top w:val="nil"/>
              <w:left w:val="nil"/>
              <w:bottom w:val="nil"/>
              <w:right w:val="nil"/>
            </w:tcBorders>
            <w:shd w:val="clear" w:color="auto" w:fill="0D1117"/>
            <w:hideMark/>
          </w:tcPr>
          <w:p w14:paraId="06D275F6"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**This is bold text**</w:t>
            </w:r>
          </w:p>
        </w:tc>
        <w:tc>
          <w:tcPr>
            <w:tcW w:w="0" w:type="auto"/>
            <w:tcBorders>
              <w:top w:val="nil"/>
              <w:left w:val="nil"/>
              <w:bottom w:val="nil"/>
              <w:right w:val="nil"/>
            </w:tcBorders>
            <w:shd w:val="clear" w:color="auto" w:fill="0D1117"/>
            <w:hideMark/>
          </w:tcPr>
          <w:p w14:paraId="53041B95"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Segoe UI" w:eastAsia="Times New Roman" w:hAnsi="Segoe UI" w:cs="Segoe UI"/>
                <w:b/>
                <w:bCs/>
                <w:color w:val="C9D1D9"/>
              </w:rPr>
              <w:t>This is bold text</w:t>
            </w:r>
          </w:p>
        </w:tc>
      </w:tr>
      <w:tr w:rsidR="00E31621" w:rsidRPr="00E31621" w14:paraId="357B3263" w14:textId="77777777" w:rsidTr="00E31621">
        <w:tc>
          <w:tcPr>
            <w:tcW w:w="0" w:type="auto"/>
            <w:tcBorders>
              <w:top w:val="nil"/>
              <w:left w:val="nil"/>
              <w:bottom w:val="nil"/>
              <w:right w:val="nil"/>
            </w:tcBorders>
            <w:shd w:val="clear" w:color="auto" w:fill="0D1117"/>
            <w:hideMark/>
          </w:tcPr>
          <w:p w14:paraId="0ED6095E"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Segoe UI" w:eastAsia="Times New Roman" w:hAnsi="Segoe UI" w:cs="Segoe UI"/>
                <w:color w:val="C9D1D9"/>
              </w:rPr>
              <w:t>Italic</w:t>
            </w:r>
          </w:p>
        </w:tc>
        <w:tc>
          <w:tcPr>
            <w:tcW w:w="0" w:type="auto"/>
            <w:tcBorders>
              <w:top w:val="nil"/>
              <w:left w:val="nil"/>
              <w:bottom w:val="nil"/>
              <w:right w:val="nil"/>
            </w:tcBorders>
            <w:shd w:val="clear" w:color="auto" w:fill="0D1117"/>
            <w:hideMark/>
          </w:tcPr>
          <w:p w14:paraId="44321D76"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 *</w:t>
            </w:r>
            <w:r w:rsidRPr="00E31621">
              <w:rPr>
                <w:rFonts w:ascii="Segoe UI" w:eastAsia="Times New Roman" w:hAnsi="Segoe UI" w:cs="Segoe UI"/>
                <w:color w:val="C9D1D9"/>
              </w:rPr>
              <w:t> or </w:t>
            </w:r>
            <w:r w:rsidRPr="00E31621">
              <w:rPr>
                <w:rFonts w:ascii="Consolas" w:eastAsia="Times New Roman" w:hAnsi="Consolas" w:cs="Courier New"/>
                <w:color w:val="C9D1D9"/>
                <w:sz w:val="18"/>
                <w:szCs w:val="18"/>
              </w:rPr>
              <w:t>_ _</w:t>
            </w:r>
            <w:r w:rsidRPr="00E31621">
              <w:rPr>
                <w:rFonts w:ascii="Segoe UI" w:eastAsia="Times New Roman" w:hAnsi="Segoe UI" w:cs="Segoe UI"/>
                <w:color w:val="C9D1D9"/>
              </w:rPr>
              <w:t> </w:t>
            </w:r>
            <w:r w:rsidRPr="00E31621">
              <w:rPr>
                <w:rFonts w:ascii="Segoe UI" w:eastAsia="Times New Roman" w:hAnsi="Segoe UI" w:cs="Segoe UI"/>
                <w:color w:val="C9D1D9"/>
              </w:rPr>
              <w:t> </w:t>
            </w:r>
            <w:r w:rsidRPr="00E31621">
              <w:rPr>
                <w:rFonts w:ascii="Segoe UI" w:eastAsia="Times New Roman" w:hAnsi="Segoe UI" w:cs="Segoe UI"/>
                <w:color w:val="C9D1D9"/>
              </w:rPr>
              <w:t> </w:t>
            </w:r>
            <w:r w:rsidRPr="00E31621">
              <w:rPr>
                <w:rFonts w:ascii="Segoe UI" w:eastAsia="Times New Roman" w:hAnsi="Segoe UI" w:cs="Segoe UI"/>
                <w:color w:val="C9D1D9"/>
              </w:rPr>
              <w:t> </w:t>
            </w:r>
            <w:r w:rsidRPr="00E31621">
              <w:rPr>
                <w:rFonts w:ascii="Segoe UI" w:eastAsia="Times New Roman" w:hAnsi="Segoe UI" w:cs="Segoe UI"/>
                <w:color w:val="C9D1D9"/>
              </w:rPr>
              <w:t> </w:t>
            </w:r>
          </w:p>
        </w:tc>
        <w:tc>
          <w:tcPr>
            <w:tcW w:w="0" w:type="auto"/>
            <w:tcBorders>
              <w:top w:val="nil"/>
              <w:left w:val="nil"/>
              <w:bottom w:val="nil"/>
              <w:right w:val="nil"/>
            </w:tcBorders>
            <w:shd w:val="clear" w:color="auto" w:fill="0D1117"/>
            <w:hideMark/>
          </w:tcPr>
          <w:p w14:paraId="51A10831" w14:textId="77777777" w:rsidR="00E31621" w:rsidRPr="00E31621" w:rsidRDefault="00E31621" w:rsidP="00E31621">
            <w:pPr>
              <w:spacing w:after="0" w:line="240" w:lineRule="auto"/>
              <w:rPr>
                <w:rFonts w:ascii="Segoe UI" w:eastAsia="Times New Roman" w:hAnsi="Segoe UI" w:cs="Segoe UI"/>
                <w:color w:val="C9D1D9"/>
              </w:rPr>
            </w:pPr>
            <w:proofErr w:type="spellStart"/>
            <w:r w:rsidRPr="00E31621">
              <w:rPr>
                <w:rFonts w:ascii="Consolas" w:eastAsia="Times New Roman" w:hAnsi="Consolas" w:cs="Courier New"/>
                <w:color w:val="C9D1D9"/>
                <w:sz w:val="17"/>
                <w:szCs w:val="17"/>
              </w:rPr>
              <w:t>Command</w:t>
            </w:r>
            <w:r w:rsidRPr="00E31621">
              <w:rPr>
                <w:rFonts w:ascii="Segoe UI" w:eastAsia="Times New Roman" w:hAnsi="Segoe UI" w:cs="Segoe UI"/>
                <w:color w:val="C9D1D9"/>
              </w:rPr>
              <w:t>+</w:t>
            </w:r>
            <w:r w:rsidRPr="00E31621">
              <w:rPr>
                <w:rFonts w:ascii="Consolas" w:eastAsia="Times New Roman" w:hAnsi="Consolas" w:cs="Courier New"/>
                <w:color w:val="C9D1D9"/>
                <w:sz w:val="17"/>
                <w:szCs w:val="17"/>
              </w:rPr>
              <w:t>I</w:t>
            </w:r>
            <w:proofErr w:type="spellEnd"/>
            <w:r w:rsidRPr="00E31621">
              <w:rPr>
                <w:rFonts w:ascii="Segoe UI" w:eastAsia="Times New Roman" w:hAnsi="Segoe UI" w:cs="Segoe UI"/>
                <w:color w:val="C9D1D9"/>
              </w:rPr>
              <w:t> (Mac) or </w:t>
            </w:r>
            <w:proofErr w:type="spellStart"/>
            <w:r w:rsidRPr="00E31621">
              <w:rPr>
                <w:rFonts w:ascii="Consolas" w:eastAsia="Times New Roman" w:hAnsi="Consolas" w:cs="Courier New"/>
                <w:color w:val="C9D1D9"/>
                <w:sz w:val="17"/>
                <w:szCs w:val="17"/>
              </w:rPr>
              <w:t>Ctrl</w:t>
            </w:r>
            <w:r w:rsidRPr="00E31621">
              <w:rPr>
                <w:rFonts w:ascii="Segoe UI" w:eastAsia="Times New Roman" w:hAnsi="Segoe UI" w:cs="Segoe UI"/>
                <w:color w:val="C9D1D9"/>
              </w:rPr>
              <w:t>+</w:t>
            </w:r>
            <w:r w:rsidRPr="00E31621">
              <w:rPr>
                <w:rFonts w:ascii="Consolas" w:eastAsia="Times New Roman" w:hAnsi="Consolas" w:cs="Courier New"/>
                <w:color w:val="C9D1D9"/>
                <w:sz w:val="17"/>
                <w:szCs w:val="17"/>
              </w:rPr>
              <w:t>I</w:t>
            </w:r>
            <w:proofErr w:type="spellEnd"/>
            <w:r w:rsidRPr="00E31621">
              <w:rPr>
                <w:rFonts w:ascii="Segoe UI" w:eastAsia="Times New Roman" w:hAnsi="Segoe UI" w:cs="Segoe UI"/>
                <w:color w:val="C9D1D9"/>
              </w:rPr>
              <w:t> (Windows/Linux)</w:t>
            </w:r>
          </w:p>
        </w:tc>
        <w:tc>
          <w:tcPr>
            <w:tcW w:w="0" w:type="auto"/>
            <w:tcBorders>
              <w:top w:val="nil"/>
              <w:left w:val="nil"/>
              <w:bottom w:val="nil"/>
              <w:right w:val="nil"/>
            </w:tcBorders>
            <w:shd w:val="clear" w:color="auto" w:fill="0D1117"/>
            <w:hideMark/>
          </w:tcPr>
          <w:p w14:paraId="29C40EDA"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*This text is italicized*</w:t>
            </w:r>
          </w:p>
        </w:tc>
        <w:tc>
          <w:tcPr>
            <w:tcW w:w="0" w:type="auto"/>
            <w:tcBorders>
              <w:top w:val="nil"/>
              <w:left w:val="nil"/>
              <w:bottom w:val="nil"/>
              <w:right w:val="nil"/>
            </w:tcBorders>
            <w:shd w:val="clear" w:color="auto" w:fill="0D1117"/>
            <w:hideMark/>
          </w:tcPr>
          <w:p w14:paraId="617A8CDF"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Segoe UI" w:eastAsia="Times New Roman" w:hAnsi="Segoe UI" w:cs="Segoe UI"/>
                <w:i/>
                <w:iCs/>
                <w:color w:val="C9D1D9"/>
              </w:rPr>
              <w:t>This text is italicized</w:t>
            </w:r>
          </w:p>
        </w:tc>
      </w:tr>
      <w:tr w:rsidR="00E31621" w:rsidRPr="00E31621" w14:paraId="39C401AE" w14:textId="77777777" w:rsidTr="00E31621">
        <w:tc>
          <w:tcPr>
            <w:tcW w:w="0" w:type="auto"/>
            <w:tcBorders>
              <w:top w:val="nil"/>
              <w:left w:val="nil"/>
              <w:bottom w:val="nil"/>
              <w:right w:val="nil"/>
            </w:tcBorders>
            <w:shd w:val="clear" w:color="auto" w:fill="0D1117"/>
            <w:hideMark/>
          </w:tcPr>
          <w:p w14:paraId="5248BE9B"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Segoe UI" w:eastAsia="Times New Roman" w:hAnsi="Segoe UI" w:cs="Segoe UI"/>
                <w:color w:val="C9D1D9"/>
              </w:rPr>
              <w:t>Strikethrough</w:t>
            </w:r>
          </w:p>
        </w:tc>
        <w:tc>
          <w:tcPr>
            <w:tcW w:w="0" w:type="auto"/>
            <w:tcBorders>
              <w:top w:val="nil"/>
              <w:left w:val="nil"/>
              <w:bottom w:val="nil"/>
              <w:right w:val="nil"/>
            </w:tcBorders>
            <w:shd w:val="clear" w:color="auto" w:fill="0D1117"/>
            <w:hideMark/>
          </w:tcPr>
          <w:p w14:paraId="4BC51474"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 ~~</w:t>
            </w:r>
          </w:p>
        </w:tc>
        <w:tc>
          <w:tcPr>
            <w:tcW w:w="0" w:type="auto"/>
            <w:tcBorders>
              <w:top w:val="nil"/>
              <w:left w:val="nil"/>
              <w:bottom w:val="nil"/>
              <w:right w:val="nil"/>
            </w:tcBorders>
            <w:shd w:val="clear" w:color="auto" w:fill="0D1117"/>
            <w:hideMark/>
          </w:tcPr>
          <w:p w14:paraId="62AE7F4E" w14:textId="77777777" w:rsidR="00E31621" w:rsidRPr="00E31621" w:rsidRDefault="00E31621" w:rsidP="00E31621">
            <w:pPr>
              <w:spacing w:after="0" w:line="240" w:lineRule="auto"/>
              <w:rPr>
                <w:rFonts w:ascii="Segoe UI" w:eastAsia="Times New Roman" w:hAnsi="Segoe UI" w:cs="Segoe UI"/>
                <w:color w:val="C9D1D9"/>
              </w:rPr>
            </w:pPr>
          </w:p>
        </w:tc>
        <w:tc>
          <w:tcPr>
            <w:tcW w:w="0" w:type="auto"/>
            <w:tcBorders>
              <w:top w:val="nil"/>
              <w:left w:val="nil"/>
              <w:bottom w:val="nil"/>
              <w:right w:val="nil"/>
            </w:tcBorders>
            <w:shd w:val="clear" w:color="auto" w:fill="0D1117"/>
            <w:hideMark/>
          </w:tcPr>
          <w:p w14:paraId="5B56B305"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~~This was mistaken text~~</w:t>
            </w:r>
          </w:p>
        </w:tc>
        <w:tc>
          <w:tcPr>
            <w:tcW w:w="0" w:type="auto"/>
            <w:tcBorders>
              <w:top w:val="nil"/>
              <w:left w:val="nil"/>
              <w:bottom w:val="nil"/>
              <w:right w:val="nil"/>
            </w:tcBorders>
            <w:shd w:val="clear" w:color="auto" w:fill="0D1117"/>
            <w:hideMark/>
          </w:tcPr>
          <w:p w14:paraId="281E9EEF" w14:textId="77777777" w:rsidR="00E31621" w:rsidRPr="00E31621" w:rsidRDefault="00E31621" w:rsidP="00E31621">
            <w:pPr>
              <w:spacing w:after="0" w:line="240" w:lineRule="auto"/>
              <w:rPr>
                <w:rFonts w:ascii="Segoe UI" w:eastAsia="Times New Roman" w:hAnsi="Segoe UI" w:cs="Segoe UI"/>
                <w:color w:val="C9D1D9"/>
              </w:rPr>
            </w:pPr>
            <w:del w:id="0" w:author="Unknown">
              <w:r w:rsidRPr="00E31621">
                <w:rPr>
                  <w:rFonts w:ascii="Segoe UI" w:eastAsia="Times New Roman" w:hAnsi="Segoe UI" w:cs="Segoe UI"/>
                  <w:color w:val="C9D1D9"/>
                </w:rPr>
                <w:delText>This was mistaken text</w:delText>
              </w:r>
            </w:del>
          </w:p>
        </w:tc>
      </w:tr>
      <w:tr w:rsidR="00E31621" w:rsidRPr="00E31621" w14:paraId="159EA9F5" w14:textId="77777777" w:rsidTr="00E31621">
        <w:tc>
          <w:tcPr>
            <w:tcW w:w="0" w:type="auto"/>
            <w:tcBorders>
              <w:top w:val="nil"/>
              <w:left w:val="nil"/>
              <w:bottom w:val="nil"/>
              <w:right w:val="nil"/>
            </w:tcBorders>
            <w:shd w:val="clear" w:color="auto" w:fill="0D1117"/>
            <w:hideMark/>
          </w:tcPr>
          <w:p w14:paraId="2F81354C"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Segoe UI" w:eastAsia="Times New Roman" w:hAnsi="Segoe UI" w:cs="Segoe UI"/>
                <w:color w:val="C9D1D9"/>
              </w:rPr>
              <w:t>Bold and nested italic</w:t>
            </w:r>
          </w:p>
        </w:tc>
        <w:tc>
          <w:tcPr>
            <w:tcW w:w="0" w:type="auto"/>
            <w:tcBorders>
              <w:top w:val="nil"/>
              <w:left w:val="nil"/>
              <w:bottom w:val="nil"/>
              <w:right w:val="nil"/>
            </w:tcBorders>
            <w:shd w:val="clear" w:color="auto" w:fill="0D1117"/>
            <w:hideMark/>
          </w:tcPr>
          <w:p w14:paraId="0AE66A39"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 **</w:t>
            </w:r>
            <w:r w:rsidRPr="00E31621">
              <w:rPr>
                <w:rFonts w:ascii="Segoe UI" w:eastAsia="Times New Roman" w:hAnsi="Segoe UI" w:cs="Segoe UI"/>
                <w:color w:val="C9D1D9"/>
              </w:rPr>
              <w:t> and </w:t>
            </w:r>
            <w:r w:rsidRPr="00E31621">
              <w:rPr>
                <w:rFonts w:ascii="Consolas" w:eastAsia="Times New Roman" w:hAnsi="Consolas" w:cs="Courier New"/>
                <w:color w:val="C9D1D9"/>
                <w:sz w:val="18"/>
                <w:szCs w:val="18"/>
              </w:rPr>
              <w:t>_ _</w:t>
            </w:r>
          </w:p>
        </w:tc>
        <w:tc>
          <w:tcPr>
            <w:tcW w:w="0" w:type="auto"/>
            <w:tcBorders>
              <w:top w:val="nil"/>
              <w:left w:val="nil"/>
              <w:bottom w:val="nil"/>
              <w:right w:val="nil"/>
            </w:tcBorders>
            <w:shd w:val="clear" w:color="auto" w:fill="0D1117"/>
            <w:hideMark/>
          </w:tcPr>
          <w:p w14:paraId="4485B65E" w14:textId="77777777" w:rsidR="00E31621" w:rsidRPr="00E31621" w:rsidRDefault="00E31621" w:rsidP="00E31621">
            <w:pPr>
              <w:spacing w:after="0" w:line="240" w:lineRule="auto"/>
              <w:rPr>
                <w:rFonts w:ascii="Segoe UI" w:eastAsia="Times New Roman" w:hAnsi="Segoe UI" w:cs="Segoe UI"/>
                <w:color w:val="C9D1D9"/>
              </w:rPr>
            </w:pPr>
          </w:p>
        </w:tc>
        <w:tc>
          <w:tcPr>
            <w:tcW w:w="0" w:type="auto"/>
            <w:tcBorders>
              <w:top w:val="nil"/>
              <w:left w:val="nil"/>
              <w:bottom w:val="nil"/>
              <w:right w:val="nil"/>
            </w:tcBorders>
            <w:shd w:val="clear" w:color="auto" w:fill="0D1117"/>
            <w:hideMark/>
          </w:tcPr>
          <w:p w14:paraId="58B20DB0"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**This text is _extremely_ important**</w:t>
            </w:r>
          </w:p>
        </w:tc>
        <w:tc>
          <w:tcPr>
            <w:tcW w:w="0" w:type="auto"/>
            <w:tcBorders>
              <w:top w:val="nil"/>
              <w:left w:val="nil"/>
              <w:bottom w:val="nil"/>
              <w:right w:val="nil"/>
            </w:tcBorders>
            <w:shd w:val="clear" w:color="auto" w:fill="0D1117"/>
            <w:hideMark/>
          </w:tcPr>
          <w:p w14:paraId="41C3F519"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Segoe UI" w:eastAsia="Times New Roman" w:hAnsi="Segoe UI" w:cs="Segoe UI"/>
                <w:b/>
                <w:bCs/>
                <w:color w:val="C9D1D9"/>
              </w:rPr>
              <w:t>This text is </w:t>
            </w:r>
            <w:r w:rsidRPr="00E31621">
              <w:rPr>
                <w:rFonts w:ascii="Segoe UI" w:eastAsia="Times New Roman" w:hAnsi="Segoe UI" w:cs="Segoe UI"/>
                <w:b/>
                <w:bCs/>
                <w:i/>
                <w:iCs/>
                <w:color w:val="C9D1D9"/>
              </w:rPr>
              <w:t>extremely</w:t>
            </w:r>
            <w:r w:rsidRPr="00E31621">
              <w:rPr>
                <w:rFonts w:ascii="Segoe UI" w:eastAsia="Times New Roman" w:hAnsi="Segoe UI" w:cs="Segoe UI"/>
                <w:b/>
                <w:bCs/>
                <w:color w:val="C9D1D9"/>
              </w:rPr>
              <w:t> important</w:t>
            </w:r>
          </w:p>
        </w:tc>
      </w:tr>
      <w:tr w:rsidR="00E31621" w:rsidRPr="00E31621" w14:paraId="40FB8CAB" w14:textId="77777777" w:rsidTr="00E31621">
        <w:tc>
          <w:tcPr>
            <w:tcW w:w="0" w:type="auto"/>
            <w:tcBorders>
              <w:top w:val="nil"/>
              <w:left w:val="nil"/>
              <w:bottom w:val="nil"/>
              <w:right w:val="nil"/>
            </w:tcBorders>
            <w:shd w:val="clear" w:color="auto" w:fill="0D1117"/>
            <w:hideMark/>
          </w:tcPr>
          <w:p w14:paraId="02EAE8BC"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Segoe UI" w:eastAsia="Times New Roman" w:hAnsi="Segoe UI" w:cs="Segoe UI"/>
                <w:color w:val="C9D1D9"/>
              </w:rPr>
              <w:t>All bold and italic</w:t>
            </w:r>
          </w:p>
        </w:tc>
        <w:tc>
          <w:tcPr>
            <w:tcW w:w="0" w:type="auto"/>
            <w:tcBorders>
              <w:top w:val="nil"/>
              <w:left w:val="nil"/>
              <w:bottom w:val="nil"/>
              <w:right w:val="nil"/>
            </w:tcBorders>
            <w:shd w:val="clear" w:color="auto" w:fill="0D1117"/>
            <w:hideMark/>
          </w:tcPr>
          <w:p w14:paraId="08EF27C7"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 ***</w:t>
            </w:r>
          </w:p>
        </w:tc>
        <w:tc>
          <w:tcPr>
            <w:tcW w:w="0" w:type="auto"/>
            <w:tcBorders>
              <w:top w:val="nil"/>
              <w:left w:val="nil"/>
              <w:bottom w:val="nil"/>
              <w:right w:val="nil"/>
            </w:tcBorders>
            <w:shd w:val="clear" w:color="auto" w:fill="0D1117"/>
            <w:hideMark/>
          </w:tcPr>
          <w:p w14:paraId="59D5A89A" w14:textId="77777777" w:rsidR="00E31621" w:rsidRPr="00E31621" w:rsidRDefault="00E31621" w:rsidP="00E31621">
            <w:pPr>
              <w:spacing w:after="0" w:line="240" w:lineRule="auto"/>
              <w:rPr>
                <w:rFonts w:ascii="Segoe UI" w:eastAsia="Times New Roman" w:hAnsi="Segoe UI" w:cs="Segoe UI"/>
                <w:color w:val="C9D1D9"/>
              </w:rPr>
            </w:pPr>
          </w:p>
        </w:tc>
        <w:tc>
          <w:tcPr>
            <w:tcW w:w="0" w:type="auto"/>
            <w:tcBorders>
              <w:top w:val="nil"/>
              <w:left w:val="nil"/>
              <w:bottom w:val="nil"/>
              <w:right w:val="nil"/>
            </w:tcBorders>
            <w:shd w:val="clear" w:color="auto" w:fill="0D1117"/>
            <w:hideMark/>
          </w:tcPr>
          <w:p w14:paraId="74B20C53"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***All this text is important***</w:t>
            </w:r>
          </w:p>
        </w:tc>
        <w:tc>
          <w:tcPr>
            <w:tcW w:w="0" w:type="auto"/>
            <w:tcBorders>
              <w:top w:val="nil"/>
              <w:left w:val="nil"/>
              <w:bottom w:val="nil"/>
              <w:right w:val="nil"/>
            </w:tcBorders>
            <w:shd w:val="clear" w:color="auto" w:fill="0D1117"/>
            <w:hideMark/>
          </w:tcPr>
          <w:p w14:paraId="6D8FCEC0"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Segoe UI" w:eastAsia="Times New Roman" w:hAnsi="Segoe UI" w:cs="Segoe UI"/>
                <w:b/>
                <w:bCs/>
                <w:i/>
                <w:iCs/>
                <w:color w:val="C9D1D9"/>
              </w:rPr>
              <w:t>All this text is important</w:t>
            </w:r>
          </w:p>
        </w:tc>
      </w:tr>
      <w:tr w:rsidR="00E31621" w:rsidRPr="00E31621" w14:paraId="1CBCA68C" w14:textId="77777777" w:rsidTr="00E31621">
        <w:tc>
          <w:tcPr>
            <w:tcW w:w="0" w:type="auto"/>
            <w:tcBorders>
              <w:top w:val="nil"/>
              <w:left w:val="nil"/>
              <w:bottom w:val="nil"/>
              <w:right w:val="nil"/>
            </w:tcBorders>
            <w:shd w:val="clear" w:color="auto" w:fill="0D1117"/>
            <w:hideMark/>
          </w:tcPr>
          <w:p w14:paraId="0D504BC6"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Segoe UI" w:eastAsia="Times New Roman" w:hAnsi="Segoe UI" w:cs="Segoe UI"/>
                <w:color w:val="C9D1D9"/>
              </w:rPr>
              <w:t>Subscript</w:t>
            </w:r>
          </w:p>
        </w:tc>
        <w:tc>
          <w:tcPr>
            <w:tcW w:w="0" w:type="auto"/>
            <w:tcBorders>
              <w:top w:val="nil"/>
              <w:left w:val="nil"/>
              <w:bottom w:val="nil"/>
              <w:right w:val="nil"/>
            </w:tcBorders>
            <w:shd w:val="clear" w:color="auto" w:fill="0D1117"/>
            <w:hideMark/>
          </w:tcPr>
          <w:p w14:paraId="5C77A1A0"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&lt;sub&gt; &lt;/sub&gt;</w:t>
            </w:r>
          </w:p>
        </w:tc>
        <w:tc>
          <w:tcPr>
            <w:tcW w:w="0" w:type="auto"/>
            <w:tcBorders>
              <w:top w:val="nil"/>
              <w:left w:val="nil"/>
              <w:bottom w:val="nil"/>
              <w:right w:val="nil"/>
            </w:tcBorders>
            <w:shd w:val="clear" w:color="auto" w:fill="0D1117"/>
            <w:hideMark/>
          </w:tcPr>
          <w:p w14:paraId="748067E4" w14:textId="77777777" w:rsidR="00E31621" w:rsidRPr="00E31621" w:rsidRDefault="00E31621" w:rsidP="00E31621">
            <w:pPr>
              <w:spacing w:after="0" w:line="240" w:lineRule="auto"/>
              <w:rPr>
                <w:rFonts w:ascii="Segoe UI" w:eastAsia="Times New Roman" w:hAnsi="Segoe UI" w:cs="Segoe UI"/>
                <w:color w:val="C9D1D9"/>
              </w:rPr>
            </w:pPr>
          </w:p>
        </w:tc>
        <w:tc>
          <w:tcPr>
            <w:tcW w:w="0" w:type="auto"/>
            <w:tcBorders>
              <w:top w:val="nil"/>
              <w:left w:val="nil"/>
              <w:bottom w:val="nil"/>
              <w:right w:val="nil"/>
            </w:tcBorders>
            <w:shd w:val="clear" w:color="auto" w:fill="0D1117"/>
            <w:hideMark/>
          </w:tcPr>
          <w:p w14:paraId="7D1E7DD3"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&lt;sub&gt;This is a subscript text&lt;/sub&gt;</w:t>
            </w:r>
          </w:p>
        </w:tc>
        <w:tc>
          <w:tcPr>
            <w:tcW w:w="0" w:type="auto"/>
            <w:tcBorders>
              <w:top w:val="nil"/>
              <w:left w:val="nil"/>
              <w:bottom w:val="nil"/>
              <w:right w:val="nil"/>
            </w:tcBorders>
            <w:shd w:val="clear" w:color="auto" w:fill="0D1117"/>
            <w:hideMark/>
          </w:tcPr>
          <w:p w14:paraId="15CE0C5A"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Segoe UI" w:eastAsia="Times New Roman" w:hAnsi="Segoe UI" w:cs="Segoe UI"/>
                <w:color w:val="C9D1D9"/>
                <w:sz w:val="16"/>
                <w:szCs w:val="16"/>
                <w:vertAlign w:val="subscript"/>
              </w:rPr>
              <w:t>This is a subscript text</w:t>
            </w:r>
          </w:p>
        </w:tc>
      </w:tr>
      <w:tr w:rsidR="00E31621" w:rsidRPr="00E31621" w14:paraId="4B84AEE9" w14:textId="77777777" w:rsidTr="00E31621">
        <w:tc>
          <w:tcPr>
            <w:tcW w:w="0" w:type="auto"/>
            <w:tcBorders>
              <w:top w:val="nil"/>
              <w:left w:val="nil"/>
              <w:bottom w:val="nil"/>
              <w:right w:val="nil"/>
            </w:tcBorders>
            <w:shd w:val="clear" w:color="auto" w:fill="0D1117"/>
            <w:hideMark/>
          </w:tcPr>
          <w:p w14:paraId="0C4E1823"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Segoe UI" w:eastAsia="Times New Roman" w:hAnsi="Segoe UI" w:cs="Segoe UI"/>
                <w:color w:val="C9D1D9"/>
              </w:rPr>
              <w:t>Superscript</w:t>
            </w:r>
          </w:p>
        </w:tc>
        <w:tc>
          <w:tcPr>
            <w:tcW w:w="0" w:type="auto"/>
            <w:tcBorders>
              <w:top w:val="nil"/>
              <w:left w:val="nil"/>
              <w:bottom w:val="nil"/>
              <w:right w:val="nil"/>
            </w:tcBorders>
            <w:shd w:val="clear" w:color="auto" w:fill="0D1117"/>
            <w:hideMark/>
          </w:tcPr>
          <w:p w14:paraId="2B00B0F0"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&lt;sup&gt; &lt;/sup&gt;</w:t>
            </w:r>
          </w:p>
        </w:tc>
        <w:tc>
          <w:tcPr>
            <w:tcW w:w="0" w:type="auto"/>
            <w:tcBorders>
              <w:top w:val="nil"/>
              <w:left w:val="nil"/>
              <w:bottom w:val="nil"/>
              <w:right w:val="nil"/>
            </w:tcBorders>
            <w:shd w:val="clear" w:color="auto" w:fill="0D1117"/>
            <w:hideMark/>
          </w:tcPr>
          <w:p w14:paraId="54909FD5" w14:textId="77777777" w:rsidR="00E31621" w:rsidRPr="00E31621" w:rsidRDefault="00E31621" w:rsidP="00E31621">
            <w:pPr>
              <w:spacing w:after="0" w:line="240" w:lineRule="auto"/>
              <w:rPr>
                <w:rFonts w:ascii="Segoe UI" w:eastAsia="Times New Roman" w:hAnsi="Segoe UI" w:cs="Segoe UI"/>
                <w:color w:val="C9D1D9"/>
              </w:rPr>
            </w:pPr>
          </w:p>
        </w:tc>
        <w:tc>
          <w:tcPr>
            <w:tcW w:w="0" w:type="auto"/>
            <w:tcBorders>
              <w:top w:val="nil"/>
              <w:left w:val="nil"/>
              <w:bottom w:val="nil"/>
              <w:right w:val="nil"/>
            </w:tcBorders>
            <w:shd w:val="clear" w:color="auto" w:fill="0D1117"/>
            <w:hideMark/>
          </w:tcPr>
          <w:p w14:paraId="4B509481"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&lt;sup&gt;This is a superscript text&lt;/sup&gt;</w:t>
            </w:r>
          </w:p>
        </w:tc>
        <w:tc>
          <w:tcPr>
            <w:tcW w:w="0" w:type="auto"/>
            <w:tcBorders>
              <w:top w:val="nil"/>
              <w:left w:val="nil"/>
              <w:bottom w:val="nil"/>
              <w:right w:val="nil"/>
            </w:tcBorders>
            <w:shd w:val="clear" w:color="auto" w:fill="0D1117"/>
            <w:hideMark/>
          </w:tcPr>
          <w:p w14:paraId="6D5E08CE"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Segoe UI" w:eastAsia="Times New Roman" w:hAnsi="Segoe UI" w:cs="Segoe UI"/>
                <w:color w:val="C9D1D9"/>
                <w:sz w:val="16"/>
                <w:szCs w:val="16"/>
                <w:vertAlign w:val="superscript"/>
              </w:rPr>
              <w:t>This is a superscript text</w:t>
            </w:r>
          </w:p>
        </w:tc>
      </w:tr>
    </w:tbl>
    <w:p w14:paraId="3C370606"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Quoting text</w:t>
      </w:r>
    </w:p>
    <w:p w14:paraId="25EEE4CE"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You can quote text with a </w:t>
      </w:r>
      <w:r w:rsidRPr="00E31621">
        <w:rPr>
          <w:rFonts w:ascii="Consolas" w:eastAsia="Times New Roman" w:hAnsi="Consolas" w:cs="Courier New"/>
          <w:color w:val="C9D1D9"/>
          <w:sz w:val="17"/>
          <w:szCs w:val="17"/>
        </w:rPr>
        <w:t>&gt;</w:t>
      </w:r>
      <w:r w:rsidRPr="00E31621">
        <w:rPr>
          <w:rFonts w:ascii="Segoe UI" w:eastAsia="Times New Roman" w:hAnsi="Segoe UI" w:cs="Segoe UI"/>
          <w:color w:val="C9D1D9"/>
          <w:sz w:val="24"/>
          <w:szCs w:val="24"/>
        </w:rPr>
        <w:t>.</w:t>
      </w:r>
    </w:p>
    <w:p w14:paraId="58CC7765"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Text that is not a quote</w:t>
      </w:r>
    </w:p>
    <w:p w14:paraId="370D3F40"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
    <w:p w14:paraId="124040C3"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&gt; Text that is a quote</w:t>
      </w:r>
    </w:p>
    <w:p w14:paraId="46012965" w14:textId="379CAD0C"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6B35D2CB" wp14:editId="26CA3D41">
            <wp:extent cx="5943600" cy="1756410"/>
            <wp:effectExtent l="0" t="0" r="0" b="0"/>
            <wp:docPr id="23" name="Picture 23" descr="Rendered quot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ered quoted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56410"/>
                    </a:xfrm>
                    <a:prstGeom prst="rect">
                      <a:avLst/>
                    </a:prstGeom>
                    <a:noFill/>
                    <a:ln>
                      <a:noFill/>
                    </a:ln>
                  </pic:spPr>
                </pic:pic>
              </a:graphicData>
            </a:graphic>
          </wp:inline>
        </w:drawing>
      </w:r>
    </w:p>
    <w:p w14:paraId="359DD624" w14:textId="77777777" w:rsidR="00E31621" w:rsidRPr="00E31621" w:rsidRDefault="00E31621" w:rsidP="00E31621">
      <w:pPr>
        <w:spacing w:line="240" w:lineRule="auto"/>
        <w:rPr>
          <w:rFonts w:ascii="Segoe UI" w:eastAsia="Times New Roman" w:hAnsi="Segoe UI" w:cs="Segoe UI"/>
          <w:color w:val="C9D1D9"/>
          <w:sz w:val="21"/>
          <w:szCs w:val="21"/>
        </w:rPr>
      </w:pPr>
      <w:r w:rsidRPr="00E31621">
        <w:rPr>
          <w:rFonts w:ascii="Segoe UI" w:eastAsia="Times New Roman" w:hAnsi="Segoe UI" w:cs="Segoe UI"/>
          <w:b/>
          <w:bCs/>
          <w:color w:val="C9D1D9"/>
          <w:sz w:val="21"/>
          <w:szCs w:val="21"/>
        </w:rPr>
        <w:t>Tip:</w:t>
      </w:r>
      <w:r w:rsidRPr="00E31621">
        <w:rPr>
          <w:rFonts w:ascii="Segoe UI" w:eastAsia="Times New Roman" w:hAnsi="Segoe UI" w:cs="Segoe UI"/>
          <w:color w:val="C9D1D9"/>
          <w:sz w:val="21"/>
          <w:szCs w:val="21"/>
        </w:rPr>
        <w:t> When viewing a conversation, you can automatically quote text in a comment by highlighting the text, then typing </w:t>
      </w:r>
      <w:r w:rsidRPr="00E31621">
        <w:rPr>
          <w:rFonts w:ascii="Consolas" w:eastAsia="Times New Roman" w:hAnsi="Consolas" w:cs="Courier New"/>
          <w:color w:val="C9D1D9"/>
          <w:sz w:val="17"/>
          <w:szCs w:val="17"/>
        </w:rPr>
        <w:t>R</w:t>
      </w:r>
      <w:r w:rsidRPr="00E31621">
        <w:rPr>
          <w:rFonts w:ascii="Segoe UI" w:eastAsia="Times New Roman" w:hAnsi="Segoe UI" w:cs="Segoe UI"/>
          <w:color w:val="C9D1D9"/>
          <w:sz w:val="21"/>
          <w:szCs w:val="21"/>
        </w:rPr>
        <w:t xml:space="preserve">. You can quote an entire comment by </w:t>
      </w:r>
      <w:proofErr w:type="gramStart"/>
      <w:r w:rsidRPr="00E31621">
        <w:rPr>
          <w:rFonts w:ascii="Segoe UI" w:eastAsia="Times New Roman" w:hAnsi="Segoe UI" w:cs="Segoe UI"/>
          <w:color w:val="C9D1D9"/>
          <w:sz w:val="21"/>
          <w:szCs w:val="21"/>
        </w:rPr>
        <w:t>clicking ,</w:t>
      </w:r>
      <w:proofErr w:type="gramEnd"/>
      <w:r w:rsidRPr="00E31621">
        <w:rPr>
          <w:rFonts w:ascii="Segoe UI" w:eastAsia="Times New Roman" w:hAnsi="Segoe UI" w:cs="Segoe UI"/>
          <w:color w:val="C9D1D9"/>
          <w:sz w:val="21"/>
          <w:szCs w:val="21"/>
        </w:rPr>
        <w:t xml:space="preserve"> then </w:t>
      </w:r>
      <w:r w:rsidRPr="00E31621">
        <w:rPr>
          <w:rFonts w:ascii="Segoe UI" w:eastAsia="Times New Roman" w:hAnsi="Segoe UI" w:cs="Segoe UI"/>
          <w:b/>
          <w:bCs/>
          <w:color w:val="C9D1D9"/>
          <w:sz w:val="21"/>
          <w:szCs w:val="21"/>
        </w:rPr>
        <w:t>Quote reply</w:t>
      </w:r>
      <w:r w:rsidRPr="00E31621">
        <w:rPr>
          <w:rFonts w:ascii="Segoe UI" w:eastAsia="Times New Roman" w:hAnsi="Segoe UI" w:cs="Segoe UI"/>
          <w:color w:val="C9D1D9"/>
          <w:sz w:val="21"/>
          <w:szCs w:val="21"/>
        </w:rPr>
        <w:t>. For more information about keyboard shortcuts, see "</w:t>
      </w:r>
      <w:hyperlink r:id="rId6" w:history="1">
        <w:r w:rsidRPr="00E31621">
          <w:rPr>
            <w:rFonts w:ascii="Segoe UI" w:eastAsia="Times New Roman" w:hAnsi="Segoe UI" w:cs="Segoe UI"/>
            <w:color w:val="0000FF"/>
            <w:sz w:val="21"/>
            <w:szCs w:val="21"/>
            <w:u w:val="single"/>
          </w:rPr>
          <w:t>Keyboard shortcuts</w:t>
        </w:r>
      </w:hyperlink>
      <w:r w:rsidRPr="00E31621">
        <w:rPr>
          <w:rFonts w:ascii="Segoe UI" w:eastAsia="Times New Roman" w:hAnsi="Segoe UI" w:cs="Segoe UI"/>
          <w:color w:val="C9D1D9"/>
          <w:sz w:val="21"/>
          <w:szCs w:val="21"/>
        </w:rPr>
        <w:t>."</w:t>
      </w:r>
    </w:p>
    <w:p w14:paraId="032D03BD"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lastRenderedPageBreak/>
        <w:t>Quoting code</w:t>
      </w:r>
    </w:p>
    <w:p w14:paraId="70F52946"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You can call out code or a command within a sentence with single backticks. The text within the backticks will not be formatted. You can also press the </w:t>
      </w:r>
      <w:proofErr w:type="spellStart"/>
      <w:r w:rsidRPr="00E31621">
        <w:rPr>
          <w:rFonts w:ascii="Consolas" w:eastAsia="Times New Roman" w:hAnsi="Consolas" w:cs="Courier New"/>
          <w:color w:val="C9D1D9"/>
          <w:sz w:val="17"/>
          <w:szCs w:val="17"/>
        </w:rPr>
        <w:t>Command</w:t>
      </w:r>
      <w:r w:rsidRPr="00E31621">
        <w:rPr>
          <w:rFonts w:ascii="Segoe UI" w:eastAsia="Times New Roman" w:hAnsi="Segoe UI" w:cs="Segoe UI"/>
          <w:color w:val="C9D1D9"/>
          <w:sz w:val="24"/>
          <w:szCs w:val="24"/>
        </w:rPr>
        <w:t>+</w:t>
      </w:r>
      <w:r w:rsidRPr="00E31621">
        <w:rPr>
          <w:rFonts w:ascii="Consolas" w:eastAsia="Times New Roman" w:hAnsi="Consolas" w:cs="Courier New"/>
          <w:color w:val="C9D1D9"/>
          <w:sz w:val="17"/>
          <w:szCs w:val="17"/>
        </w:rPr>
        <w:t>E</w:t>
      </w:r>
      <w:proofErr w:type="spellEnd"/>
      <w:r w:rsidRPr="00E31621">
        <w:rPr>
          <w:rFonts w:ascii="Segoe UI" w:eastAsia="Times New Roman" w:hAnsi="Segoe UI" w:cs="Segoe UI"/>
          <w:color w:val="C9D1D9"/>
          <w:sz w:val="24"/>
          <w:szCs w:val="24"/>
        </w:rPr>
        <w:t> (Mac) or </w:t>
      </w:r>
      <w:proofErr w:type="spellStart"/>
      <w:r w:rsidRPr="00E31621">
        <w:rPr>
          <w:rFonts w:ascii="Consolas" w:eastAsia="Times New Roman" w:hAnsi="Consolas" w:cs="Courier New"/>
          <w:color w:val="C9D1D9"/>
          <w:sz w:val="17"/>
          <w:szCs w:val="17"/>
        </w:rPr>
        <w:t>Ctrl</w:t>
      </w:r>
      <w:r w:rsidRPr="00E31621">
        <w:rPr>
          <w:rFonts w:ascii="Segoe UI" w:eastAsia="Times New Roman" w:hAnsi="Segoe UI" w:cs="Segoe UI"/>
          <w:color w:val="C9D1D9"/>
          <w:sz w:val="24"/>
          <w:szCs w:val="24"/>
        </w:rPr>
        <w:t>+</w:t>
      </w:r>
      <w:r w:rsidRPr="00E31621">
        <w:rPr>
          <w:rFonts w:ascii="Consolas" w:eastAsia="Times New Roman" w:hAnsi="Consolas" w:cs="Courier New"/>
          <w:color w:val="C9D1D9"/>
          <w:sz w:val="17"/>
          <w:szCs w:val="17"/>
        </w:rPr>
        <w:t>E</w:t>
      </w:r>
      <w:proofErr w:type="spellEnd"/>
      <w:r w:rsidRPr="00E31621">
        <w:rPr>
          <w:rFonts w:ascii="Segoe UI" w:eastAsia="Times New Roman" w:hAnsi="Segoe UI" w:cs="Segoe UI"/>
          <w:color w:val="C9D1D9"/>
          <w:sz w:val="24"/>
          <w:szCs w:val="24"/>
        </w:rPr>
        <w:t> (Windows/Linux) keyboard shortcut to insert the backticks for a code block within a line of Markdown.</w:t>
      </w:r>
    </w:p>
    <w:p w14:paraId="083D4471"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Use `git status` to list all new or modified files that haven't yet been committed.</w:t>
      </w:r>
    </w:p>
    <w:p w14:paraId="31775DB9" w14:textId="09921C73"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0AE4A4B8" wp14:editId="56620622">
            <wp:extent cx="5562600" cy="381000"/>
            <wp:effectExtent l="0" t="0" r="0" b="0"/>
            <wp:docPr id="22" name="Picture 22" descr="Rendered inline cod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ndered inline code bl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81000"/>
                    </a:xfrm>
                    <a:prstGeom prst="rect">
                      <a:avLst/>
                    </a:prstGeom>
                    <a:noFill/>
                    <a:ln>
                      <a:noFill/>
                    </a:ln>
                  </pic:spPr>
                </pic:pic>
              </a:graphicData>
            </a:graphic>
          </wp:inline>
        </w:drawing>
      </w:r>
    </w:p>
    <w:p w14:paraId="4B533E4D"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To format code or text into its own distinct block, use triple backticks.</w:t>
      </w:r>
    </w:p>
    <w:p w14:paraId="5389DD5F"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9D1D9"/>
          <w:sz w:val="20"/>
          <w:szCs w:val="20"/>
        </w:rPr>
      </w:pPr>
      <w:r w:rsidRPr="00E31621">
        <w:rPr>
          <w:rFonts w:ascii="Consolas" w:eastAsia="Times New Roman" w:hAnsi="Consolas" w:cs="Courier New"/>
          <w:color w:val="C9D1D9"/>
          <w:sz w:val="20"/>
          <w:szCs w:val="20"/>
        </w:rPr>
        <w:t>Some basic Git commands are:</w:t>
      </w:r>
    </w:p>
    <w:p w14:paraId="6AFE77B3"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9D1D9"/>
          <w:sz w:val="20"/>
          <w:szCs w:val="20"/>
        </w:rPr>
      </w:pPr>
      <w:r w:rsidRPr="00E31621">
        <w:rPr>
          <w:rFonts w:ascii="Consolas" w:eastAsia="Times New Roman" w:hAnsi="Consolas" w:cs="Courier New"/>
          <w:color w:val="C9D1D9"/>
          <w:sz w:val="20"/>
          <w:szCs w:val="20"/>
        </w:rPr>
        <w:t>```</w:t>
      </w:r>
    </w:p>
    <w:p w14:paraId="3F430756"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9D1D9"/>
          <w:sz w:val="20"/>
          <w:szCs w:val="20"/>
        </w:rPr>
      </w:pPr>
      <w:r w:rsidRPr="00E31621">
        <w:rPr>
          <w:rFonts w:ascii="Consolas" w:eastAsia="Times New Roman" w:hAnsi="Consolas" w:cs="Courier New"/>
          <w:color w:val="C9D1D9"/>
          <w:sz w:val="20"/>
          <w:szCs w:val="20"/>
        </w:rPr>
        <w:t>git status</w:t>
      </w:r>
    </w:p>
    <w:p w14:paraId="097D4B15"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9D1D9"/>
          <w:sz w:val="20"/>
          <w:szCs w:val="20"/>
        </w:rPr>
      </w:pPr>
      <w:r w:rsidRPr="00E31621">
        <w:rPr>
          <w:rFonts w:ascii="Consolas" w:eastAsia="Times New Roman" w:hAnsi="Consolas" w:cs="Courier New"/>
          <w:color w:val="C9D1D9"/>
          <w:sz w:val="20"/>
          <w:szCs w:val="20"/>
        </w:rPr>
        <w:t xml:space="preserve">git </w:t>
      </w:r>
      <w:proofErr w:type="gramStart"/>
      <w:r w:rsidRPr="00E31621">
        <w:rPr>
          <w:rFonts w:ascii="Consolas" w:eastAsia="Times New Roman" w:hAnsi="Consolas" w:cs="Courier New"/>
          <w:color w:val="C9D1D9"/>
          <w:sz w:val="20"/>
          <w:szCs w:val="20"/>
        </w:rPr>
        <w:t>add</w:t>
      </w:r>
      <w:proofErr w:type="gramEnd"/>
    </w:p>
    <w:p w14:paraId="26B61A21"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9D1D9"/>
          <w:sz w:val="20"/>
          <w:szCs w:val="20"/>
        </w:rPr>
      </w:pPr>
      <w:r w:rsidRPr="00E31621">
        <w:rPr>
          <w:rFonts w:ascii="Consolas" w:eastAsia="Times New Roman" w:hAnsi="Consolas" w:cs="Courier New"/>
          <w:color w:val="C9D1D9"/>
          <w:sz w:val="20"/>
          <w:szCs w:val="20"/>
        </w:rPr>
        <w:t>git commit</w:t>
      </w:r>
    </w:p>
    <w:p w14:paraId="331531FD"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9D1D9"/>
          <w:sz w:val="20"/>
          <w:szCs w:val="20"/>
        </w:rPr>
      </w:pPr>
      <w:r w:rsidRPr="00E31621">
        <w:rPr>
          <w:rFonts w:ascii="Consolas" w:eastAsia="Times New Roman" w:hAnsi="Consolas" w:cs="Courier New"/>
          <w:color w:val="C9D1D9"/>
          <w:sz w:val="20"/>
          <w:szCs w:val="20"/>
        </w:rPr>
        <w:t>```</w:t>
      </w:r>
    </w:p>
    <w:p w14:paraId="4F2B941F" w14:textId="4BF4803B"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008FDAC6" wp14:editId="767A46A1">
            <wp:extent cx="5943600" cy="1155700"/>
            <wp:effectExtent l="0" t="0" r="0" b="6350"/>
            <wp:docPr id="21" name="Picture 21" descr="Rendered cod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dered code bl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55700"/>
                    </a:xfrm>
                    <a:prstGeom prst="rect">
                      <a:avLst/>
                    </a:prstGeom>
                    <a:noFill/>
                    <a:ln>
                      <a:noFill/>
                    </a:ln>
                  </pic:spPr>
                </pic:pic>
              </a:graphicData>
            </a:graphic>
          </wp:inline>
        </w:drawing>
      </w:r>
    </w:p>
    <w:p w14:paraId="55DE419A"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For more information, see "</w:t>
      </w:r>
      <w:hyperlink r:id="rId9" w:history="1">
        <w:r w:rsidRPr="00E31621">
          <w:rPr>
            <w:rFonts w:ascii="Segoe UI" w:eastAsia="Times New Roman" w:hAnsi="Segoe UI" w:cs="Segoe UI"/>
            <w:color w:val="0000FF"/>
            <w:sz w:val="24"/>
            <w:szCs w:val="24"/>
            <w:u w:val="single"/>
          </w:rPr>
          <w:t>Creating and highlighting code blocks</w:t>
        </w:r>
      </w:hyperlink>
      <w:r w:rsidRPr="00E31621">
        <w:rPr>
          <w:rFonts w:ascii="Segoe UI" w:eastAsia="Times New Roman" w:hAnsi="Segoe UI" w:cs="Segoe UI"/>
          <w:color w:val="C9D1D9"/>
          <w:sz w:val="24"/>
          <w:szCs w:val="24"/>
        </w:rPr>
        <w:t>."</w:t>
      </w:r>
    </w:p>
    <w:p w14:paraId="4A8790B4"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If you are frequently editing code snippets and tables, you may benefit from enabling a fixed-width font in all comment fields on GitHub. For more information, see "</w:t>
      </w:r>
      <w:hyperlink r:id="rId10" w:anchor="enabling-fixed-width-fonts-in-the-editor" w:history="1">
        <w:r w:rsidRPr="00E31621">
          <w:rPr>
            <w:rFonts w:ascii="Segoe UI" w:eastAsia="Times New Roman" w:hAnsi="Segoe UI" w:cs="Segoe UI"/>
            <w:color w:val="0000FF"/>
            <w:sz w:val="24"/>
            <w:szCs w:val="24"/>
            <w:u w:val="single"/>
          </w:rPr>
          <w:t>Enabling fixed-width fonts in the editor</w:t>
        </w:r>
      </w:hyperlink>
      <w:r w:rsidRPr="00E31621">
        <w:rPr>
          <w:rFonts w:ascii="Segoe UI" w:eastAsia="Times New Roman" w:hAnsi="Segoe UI" w:cs="Segoe UI"/>
          <w:color w:val="C9D1D9"/>
          <w:sz w:val="24"/>
          <w:szCs w:val="24"/>
        </w:rPr>
        <w:t>."</w:t>
      </w:r>
    </w:p>
    <w:p w14:paraId="4DC72879"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Links</w:t>
      </w:r>
    </w:p>
    <w:p w14:paraId="6C68970D"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You can create an inline link by wrapping link text in brackets </w:t>
      </w:r>
      <w:proofErr w:type="gramStart"/>
      <w:r w:rsidRPr="00E31621">
        <w:rPr>
          <w:rFonts w:ascii="Consolas" w:eastAsia="Times New Roman" w:hAnsi="Consolas" w:cs="Courier New"/>
          <w:color w:val="C9D1D9"/>
          <w:sz w:val="20"/>
          <w:szCs w:val="20"/>
        </w:rPr>
        <w:t>[ ]</w:t>
      </w:r>
      <w:proofErr w:type="gramEnd"/>
      <w:r w:rsidRPr="00E31621">
        <w:rPr>
          <w:rFonts w:ascii="Segoe UI" w:eastAsia="Times New Roman" w:hAnsi="Segoe UI" w:cs="Segoe UI"/>
          <w:color w:val="C9D1D9"/>
          <w:sz w:val="24"/>
          <w:szCs w:val="24"/>
        </w:rPr>
        <w:t>, and then wrapping the URL in parentheses </w:t>
      </w:r>
      <w:r w:rsidRPr="00E31621">
        <w:rPr>
          <w:rFonts w:ascii="Consolas" w:eastAsia="Times New Roman" w:hAnsi="Consolas" w:cs="Courier New"/>
          <w:color w:val="C9D1D9"/>
          <w:sz w:val="20"/>
          <w:szCs w:val="20"/>
        </w:rPr>
        <w:t>( )</w:t>
      </w:r>
      <w:r w:rsidRPr="00E31621">
        <w:rPr>
          <w:rFonts w:ascii="Segoe UI" w:eastAsia="Times New Roman" w:hAnsi="Segoe UI" w:cs="Segoe UI"/>
          <w:color w:val="C9D1D9"/>
          <w:sz w:val="24"/>
          <w:szCs w:val="24"/>
        </w:rPr>
        <w:t>. You can also use the keyboard shortcut </w:t>
      </w:r>
      <w:proofErr w:type="spellStart"/>
      <w:r w:rsidRPr="00E31621">
        <w:rPr>
          <w:rFonts w:ascii="Consolas" w:eastAsia="Times New Roman" w:hAnsi="Consolas" w:cs="Courier New"/>
          <w:color w:val="C9D1D9"/>
          <w:sz w:val="17"/>
          <w:szCs w:val="17"/>
        </w:rPr>
        <w:t>Command</w:t>
      </w:r>
      <w:r w:rsidRPr="00E31621">
        <w:rPr>
          <w:rFonts w:ascii="Segoe UI" w:eastAsia="Times New Roman" w:hAnsi="Segoe UI" w:cs="Segoe UI"/>
          <w:color w:val="C9D1D9"/>
          <w:sz w:val="24"/>
          <w:szCs w:val="24"/>
        </w:rPr>
        <w:t>+</w:t>
      </w:r>
      <w:r w:rsidRPr="00E31621">
        <w:rPr>
          <w:rFonts w:ascii="Consolas" w:eastAsia="Times New Roman" w:hAnsi="Consolas" w:cs="Courier New"/>
          <w:color w:val="C9D1D9"/>
          <w:sz w:val="17"/>
          <w:szCs w:val="17"/>
        </w:rPr>
        <w:t>K</w:t>
      </w:r>
      <w:proofErr w:type="spellEnd"/>
      <w:r w:rsidRPr="00E31621">
        <w:rPr>
          <w:rFonts w:ascii="Segoe UI" w:eastAsia="Times New Roman" w:hAnsi="Segoe UI" w:cs="Segoe UI"/>
          <w:color w:val="C9D1D9"/>
          <w:sz w:val="24"/>
          <w:szCs w:val="24"/>
        </w:rPr>
        <w:t> to create a link. When you have text selected, you can paste a URL from your clipboard to automatically create a link from the selection.</w:t>
      </w:r>
    </w:p>
    <w:p w14:paraId="0377B98C"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lastRenderedPageBreak/>
        <w:t>You can also create a Markdown hyperlink by highlighting the text and using the keyboard shortcut </w:t>
      </w:r>
      <w:proofErr w:type="spellStart"/>
      <w:r w:rsidRPr="00E31621">
        <w:rPr>
          <w:rFonts w:ascii="Consolas" w:eastAsia="Times New Roman" w:hAnsi="Consolas" w:cs="Courier New"/>
          <w:color w:val="C9D1D9"/>
          <w:sz w:val="17"/>
          <w:szCs w:val="17"/>
        </w:rPr>
        <w:t>Command</w:t>
      </w:r>
      <w:r w:rsidRPr="00E31621">
        <w:rPr>
          <w:rFonts w:ascii="Segoe UI" w:eastAsia="Times New Roman" w:hAnsi="Segoe UI" w:cs="Segoe UI"/>
          <w:color w:val="C9D1D9"/>
          <w:sz w:val="24"/>
          <w:szCs w:val="24"/>
        </w:rPr>
        <w:t>+</w:t>
      </w:r>
      <w:r w:rsidRPr="00E31621">
        <w:rPr>
          <w:rFonts w:ascii="Consolas" w:eastAsia="Times New Roman" w:hAnsi="Consolas" w:cs="Courier New"/>
          <w:color w:val="C9D1D9"/>
          <w:sz w:val="17"/>
          <w:szCs w:val="17"/>
        </w:rPr>
        <w:t>V</w:t>
      </w:r>
      <w:proofErr w:type="spellEnd"/>
      <w:r w:rsidRPr="00E31621">
        <w:rPr>
          <w:rFonts w:ascii="Segoe UI" w:eastAsia="Times New Roman" w:hAnsi="Segoe UI" w:cs="Segoe UI"/>
          <w:color w:val="C9D1D9"/>
          <w:sz w:val="24"/>
          <w:szCs w:val="24"/>
        </w:rPr>
        <w:t>. If you'd like to replace the text with the link, use the keyboard shortcut </w:t>
      </w:r>
      <w:proofErr w:type="spellStart"/>
      <w:r w:rsidRPr="00E31621">
        <w:rPr>
          <w:rFonts w:ascii="Consolas" w:eastAsia="Times New Roman" w:hAnsi="Consolas" w:cs="Courier New"/>
          <w:color w:val="C9D1D9"/>
          <w:sz w:val="17"/>
          <w:szCs w:val="17"/>
        </w:rPr>
        <w:t>Command</w:t>
      </w:r>
      <w:r w:rsidRPr="00E31621">
        <w:rPr>
          <w:rFonts w:ascii="Segoe UI" w:eastAsia="Times New Roman" w:hAnsi="Segoe UI" w:cs="Segoe UI"/>
          <w:color w:val="C9D1D9"/>
          <w:sz w:val="24"/>
          <w:szCs w:val="24"/>
        </w:rPr>
        <w:t>+</w:t>
      </w:r>
      <w:r w:rsidRPr="00E31621">
        <w:rPr>
          <w:rFonts w:ascii="Consolas" w:eastAsia="Times New Roman" w:hAnsi="Consolas" w:cs="Courier New"/>
          <w:color w:val="C9D1D9"/>
          <w:sz w:val="17"/>
          <w:szCs w:val="17"/>
        </w:rPr>
        <w:t>Shift</w:t>
      </w:r>
      <w:r w:rsidRPr="00E31621">
        <w:rPr>
          <w:rFonts w:ascii="Segoe UI" w:eastAsia="Times New Roman" w:hAnsi="Segoe UI" w:cs="Segoe UI"/>
          <w:color w:val="C9D1D9"/>
          <w:sz w:val="24"/>
          <w:szCs w:val="24"/>
        </w:rPr>
        <w:t>+</w:t>
      </w:r>
      <w:r w:rsidRPr="00E31621">
        <w:rPr>
          <w:rFonts w:ascii="Consolas" w:eastAsia="Times New Roman" w:hAnsi="Consolas" w:cs="Courier New"/>
          <w:color w:val="C9D1D9"/>
          <w:sz w:val="17"/>
          <w:szCs w:val="17"/>
        </w:rPr>
        <w:t>V</w:t>
      </w:r>
      <w:proofErr w:type="spellEnd"/>
      <w:r w:rsidRPr="00E31621">
        <w:rPr>
          <w:rFonts w:ascii="Segoe UI" w:eastAsia="Times New Roman" w:hAnsi="Segoe UI" w:cs="Segoe UI"/>
          <w:color w:val="C9D1D9"/>
          <w:sz w:val="24"/>
          <w:szCs w:val="24"/>
        </w:rPr>
        <w:t>.</w:t>
      </w:r>
    </w:p>
    <w:p w14:paraId="2315F206"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r w:rsidRPr="00E31621">
        <w:rPr>
          <w:rFonts w:ascii="Consolas" w:eastAsia="Times New Roman" w:hAnsi="Consolas" w:cs="Courier New"/>
          <w:color w:val="C9D1D9"/>
          <w:sz w:val="20"/>
          <w:szCs w:val="20"/>
        </w:rPr>
        <w:t xml:space="preserve">This site was built using [GitHub </w:t>
      </w:r>
      <w:proofErr w:type="gramStart"/>
      <w:r w:rsidRPr="00E31621">
        <w:rPr>
          <w:rFonts w:ascii="Consolas" w:eastAsia="Times New Roman" w:hAnsi="Consolas" w:cs="Courier New"/>
          <w:color w:val="C9D1D9"/>
          <w:sz w:val="20"/>
          <w:szCs w:val="20"/>
        </w:rPr>
        <w:t>Pages](</w:t>
      </w:r>
      <w:proofErr w:type="gramEnd"/>
      <w:r w:rsidRPr="00E31621">
        <w:rPr>
          <w:rFonts w:ascii="Consolas" w:eastAsia="Times New Roman" w:hAnsi="Consolas" w:cs="Courier New"/>
          <w:color w:val="C9D1D9"/>
          <w:sz w:val="20"/>
          <w:szCs w:val="20"/>
        </w:rPr>
        <w:t>https://pages.github.com/).</w:t>
      </w:r>
    </w:p>
    <w:p w14:paraId="1BF29292" w14:textId="77A3C4B4"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29C88CB0" wp14:editId="4AAD5BB3">
            <wp:extent cx="2686050" cy="381000"/>
            <wp:effectExtent l="0" t="0" r="0" b="0"/>
            <wp:docPr id="20" name="Picture 20" descr="Rendered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ndered l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381000"/>
                    </a:xfrm>
                    <a:prstGeom prst="rect">
                      <a:avLst/>
                    </a:prstGeom>
                    <a:noFill/>
                    <a:ln>
                      <a:noFill/>
                    </a:ln>
                  </pic:spPr>
                </pic:pic>
              </a:graphicData>
            </a:graphic>
          </wp:inline>
        </w:drawing>
      </w:r>
    </w:p>
    <w:p w14:paraId="43ED9BF8" w14:textId="77777777" w:rsidR="00E31621" w:rsidRPr="00E31621" w:rsidRDefault="00E31621" w:rsidP="00E31621">
      <w:pPr>
        <w:spacing w:line="240" w:lineRule="auto"/>
        <w:rPr>
          <w:rFonts w:ascii="Segoe UI" w:eastAsia="Times New Roman" w:hAnsi="Segoe UI" w:cs="Segoe UI"/>
          <w:color w:val="C9D1D9"/>
          <w:sz w:val="21"/>
          <w:szCs w:val="21"/>
        </w:rPr>
      </w:pPr>
      <w:r w:rsidRPr="00E31621">
        <w:rPr>
          <w:rFonts w:ascii="Segoe UI" w:eastAsia="Times New Roman" w:hAnsi="Segoe UI" w:cs="Segoe UI"/>
          <w:b/>
          <w:bCs/>
          <w:color w:val="C9D1D9"/>
          <w:sz w:val="21"/>
          <w:szCs w:val="21"/>
        </w:rPr>
        <w:t>Tip:</w:t>
      </w:r>
      <w:r w:rsidRPr="00E31621">
        <w:rPr>
          <w:rFonts w:ascii="Segoe UI" w:eastAsia="Times New Roman" w:hAnsi="Segoe UI" w:cs="Segoe UI"/>
          <w:color w:val="C9D1D9"/>
          <w:sz w:val="21"/>
          <w:szCs w:val="21"/>
        </w:rPr>
        <w:t> GitHub automatically creates links when valid URLs are written in a comment. For more information, see "</w:t>
      </w:r>
      <w:proofErr w:type="spellStart"/>
      <w:r w:rsidRPr="00E31621">
        <w:rPr>
          <w:rFonts w:ascii="Segoe UI" w:eastAsia="Times New Roman" w:hAnsi="Segoe UI" w:cs="Segoe UI"/>
          <w:color w:val="C9D1D9"/>
          <w:sz w:val="21"/>
          <w:szCs w:val="21"/>
        </w:rPr>
        <w:fldChar w:fldCharType="begin"/>
      </w:r>
      <w:r w:rsidRPr="00E31621">
        <w:rPr>
          <w:rFonts w:ascii="Segoe UI" w:eastAsia="Times New Roman" w:hAnsi="Segoe UI" w:cs="Segoe UI"/>
          <w:color w:val="C9D1D9"/>
          <w:sz w:val="21"/>
          <w:szCs w:val="21"/>
        </w:rPr>
        <w:instrText xml:space="preserve"> HYPERLINK "https://docs.github.com/en/articles/autolinked-references-and-urls" </w:instrText>
      </w:r>
      <w:r w:rsidRPr="00E31621">
        <w:rPr>
          <w:rFonts w:ascii="Segoe UI" w:eastAsia="Times New Roman" w:hAnsi="Segoe UI" w:cs="Segoe UI"/>
          <w:color w:val="C9D1D9"/>
          <w:sz w:val="21"/>
          <w:szCs w:val="21"/>
        </w:rPr>
        <w:fldChar w:fldCharType="separate"/>
      </w:r>
      <w:r w:rsidRPr="00E31621">
        <w:rPr>
          <w:rFonts w:ascii="Segoe UI" w:eastAsia="Times New Roman" w:hAnsi="Segoe UI" w:cs="Segoe UI"/>
          <w:color w:val="0000FF"/>
          <w:sz w:val="21"/>
          <w:szCs w:val="21"/>
          <w:u w:val="single"/>
        </w:rPr>
        <w:t>Autolinked</w:t>
      </w:r>
      <w:proofErr w:type="spellEnd"/>
      <w:r w:rsidRPr="00E31621">
        <w:rPr>
          <w:rFonts w:ascii="Segoe UI" w:eastAsia="Times New Roman" w:hAnsi="Segoe UI" w:cs="Segoe UI"/>
          <w:color w:val="0000FF"/>
          <w:sz w:val="21"/>
          <w:szCs w:val="21"/>
          <w:u w:val="single"/>
        </w:rPr>
        <w:t xml:space="preserve"> references and URLs</w:t>
      </w:r>
      <w:r w:rsidRPr="00E31621">
        <w:rPr>
          <w:rFonts w:ascii="Segoe UI" w:eastAsia="Times New Roman" w:hAnsi="Segoe UI" w:cs="Segoe UI"/>
          <w:color w:val="C9D1D9"/>
          <w:sz w:val="21"/>
          <w:szCs w:val="21"/>
        </w:rPr>
        <w:fldChar w:fldCharType="end"/>
      </w:r>
      <w:r w:rsidRPr="00E31621">
        <w:rPr>
          <w:rFonts w:ascii="Segoe UI" w:eastAsia="Times New Roman" w:hAnsi="Segoe UI" w:cs="Segoe UI"/>
          <w:color w:val="C9D1D9"/>
          <w:sz w:val="21"/>
          <w:szCs w:val="21"/>
        </w:rPr>
        <w:t>."</w:t>
      </w:r>
    </w:p>
    <w:p w14:paraId="0D854407"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Section links</w:t>
      </w:r>
    </w:p>
    <w:p w14:paraId="4C8F663B"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You can link directly to a section in a rendered file by hovering over the section heading to expose the link:</w:t>
      </w:r>
    </w:p>
    <w:p w14:paraId="3451CD49" w14:textId="5B41F38C"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0DC9FC9B" wp14:editId="74B4E855">
            <wp:extent cx="5943600" cy="2143125"/>
            <wp:effectExtent l="0" t="0" r="0" b="9525"/>
            <wp:docPr id="19" name="Picture 19" descr="Section link within the README file for the github/scientis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tion link within the README file for the github/scientist reposit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14:paraId="413D39EB"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Relative links</w:t>
      </w:r>
    </w:p>
    <w:p w14:paraId="64E3C263"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You can define relative links and image paths in your rendered files to help readers navigate to other files in your repository.</w:t>
      </w:r>
    </w:p>
    <w:p w14:paraId="10A53DE3"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A relative link is a link that is relative to the current file. For example, if you have a README file in root of your repository, and you have another file in </w:t>
      </w:r>
      <w:r w:rsidRPr="00E31621">
        <w:rPr>
          <w:rFonts w:ascii="Segoe UI" w:eastAsia="Times New Roman" w:hAnsi="Segoe UI" w:cs="Segoe UI"/>
          <w:i/>
          <w:iCs/>
          <w:color w:val="C9D1D9"/>
          <w:sz w:val="24"/>
          <w:szCs w:val="24"/>
        </w:rPr>
        <w:t>docs/CONTRIBUTING.md</w:t>
      </w:r>
      <w:r w:rsidRPr="00E31621">
        <w:rPr>
          <w:rFonts w:ascii="Segoe UI" w:eastAsia="Times New Roman" w:hAnsi="Segoe UI" w:cs="Segoe UI"/>
          <w:color w:val="C9D1D9"/>
          <w:sz w:val="24"/>
          <w:szCs w:val="24"/>
        </w:rPr>
        <w:t>, the relative link to </w:t>
      </w:r>
      <w:r w:rsidRPr="00E31621">
        <w:rPr>
          <w:rFonts w:ascii="Segoe UI" w:eastAsia="Times New Roman" w:hAnsi="Segoe UI" w:cs="Segoe UI"/>
          <w:i/>
          <w:iCs/>
          <w:color w:val="C9D1D9"/>
          <w:sz w:val="24"/>
          <w:szCs w:val="24"/>
        </w:rPr>
        <w:t>CONTRIBUTING.md</w:t>
      </w:r>
      <w:r w:rsidRPr="00E31621">
        <w:rPr>
          <w:rFonts w:ascii="Segoe UI" w:eastAsia="Times New Roman" w:hAnsi="Segoe UI" w:cs="Segoe UI"/>
          <w:color w:val="C9D1D9"/>
          <w:sz w:val="24"/>
          <w:szCs w:val="24"/>
        </w:rPr>
        <w:t> in your README might look like this:</w:t>
      </w:r>
    </w:p>
    <w:p w14:paraId="2E43F2DA"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ml:space="preserve">[Contribution guidelines for this </w:t>
      </w:r>
      <w:proofErr w:type="gramStart"/>
      <w:r w:rsidRPr="00E31621">
        <w:rPr>
          <w:rFonts w:ascii="Consolas" w:eastAsia="Times New Roman" w:hAnsi="Consolas" w:cs="Courier New"/>
          <w:color w:val="C9D1D9"/>
          <w:sz w:val="20"/>
          <w:szCs w:val="20"/>
          <w:bdr w:val="none" w:sz="0" w:space="0" w:color="auto" w:frame="1"/>
        </w:rPr>
        <w:t>project](</w:t>
      </w:r>
      <w:proofErr w:type="gramEnd"/>
      <w:r w:rsidRPr="00E31621">
        <w:rPr>
          <w:rFonts w:ascii="Consolas" w:eastAsia="Times New Roman" w:hAnsi="Consolas" w:cs="Courier New"/>
          <w:color w:val="C9D1D9"/>
          <w:sz w:val="20"/>
          <w:szCs w:val="20"/>
          <w:bdr w:val="none" w:sz="0" w:space="0" w:color="auto" w:frame="1"/>
        </w:rPr>
        <w:t>docs/CONTRIBUTING.md)</w:t>
      </w:r>
    </w:p>
    <w:p w14:paraId="7FC8504F"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 xml:space="preserve">GitHub will automatically transform your relative link or image path based on whatever branch you're currently on, so that the link or path always works. The path of the link will </w:t>
      </w:r>
      <w:r w:rsidRPr="00E31621">
        <w:rPr>
          <w:rFonts w:ascii="Segoe UI" w:eastAsia="Times New Roman" w:hAnsi="Segoe UI" w:cs="Segoe UI"/>
          <w:color w:val="C9D1D9"/>
          <w:sz w:val="24"/>
          <w:szCs w:val="24"/>
        </w:rPr>
        <w:lastRenderedPageBreak/>
        <w:t>be relative to the current file. Links starting with </w:t>
      </w:r>
      <w:r w:rsidRPr="00E31621">
        <w:rPr>
          <w:rFonts w:ascii="Consolas" w:eastAsia="Times New Roman" w:hAnsi="Consolas" w:cs="Courier New"/>
          <w:color w:val="C9D1D9"/>
          <w:sz w:val="20"/>
          <w:szCs w:val="20"/>
        </w:rPr>
        <w:t>/</w:t>
      </w:r>
      <w:r w:rsidRPr="00E31621">
        <w:rPr>
          <w:rFonts w:ascii="Segoe UI" w:eastAsia="Times New Roman" w:hAnsi="Segoe UI" w:cs="Segoe UI"/>
          <w:color w:val="C9D1D9"/>
          <w:sz w:val="24"/>
          <w:szCs w:val="24"/>
        </w:rPr>
        <w:t xml:space="preserve"> will be relative to the repository root. You can use all relative link operands, such </w:t>
      </w:r>
      <w:proofErr w:type="gramStart"/>
      <w:r w:rsidRPr="00E31621">
        <w:rPr>
          <w:rFonts w:ascii="Segoe UI" w:eastAsia="Times New Roman" w:hAnsi="Segoe UI" w:cs="Segoe UI"/>
          <w:color w:val="C9D1D9"/>
          <w:sz w:val="24"/>
          <w:szCs w:val="24"/>
        </w:rPr>
        <w:t>as </w:t>
      </w:r>
      <w:r w:rsidRPr="00E31621">
        <w:rPr>
          <w:rFonts w:ascii="Consolas" w:eastAsia="Times New Roman" w:hAnsi="Consolas" w:cs="Courier New"/>
          <w:color w:val="C9D1D9"/>
          <w:sz w:val="20"/>
          <w:szCs w:val="20"/>
        </w:rPr>
        <w:t>.</w:t>
      </w:r>
      <w:proofErr w:type="gramEnd"/>
      <w:r w:rsidRPr="00E31621">
        <w:rPr>
          <w:rFonts w:ascii="Consolas" w:eastAsia="Times New Roman" w:hAnsi="Consolas" w:cs="Courier New"/>
          <w:color w:val="C9D1D9"/>
          <w:sz w:val="20"/>
          <w:szCs w:val="20"/>
        </w:rPr>
        <w:t>/</w:t>
      </w:r>
      <w:r w:rsidRPr="00E31621">
        <w:rPr>
          <w:rFonts w:ascii="Segoe UI" w:eastAsia="Times New Roman" w:hAnsi="Segoe UI" w:cs="Segoe UI"/>
          <w:color w:val="C9D1D9"/>
          <w:sz w:val="24"/>
          <w:szCs w:val="24"/>
        </w:rPr>
        <w:t> and </w:t>
      </w:r>
      <w:r w:rsidRPr="00E31621">
        <w:rPr>
          <w:rFonts w:ascii="Consolas" w:eastAsia="Times New Roman" w:hAnsi="Consolas" w:cs="Courier New"/>
          <w:color w:val="C9D1D9"/>
          <w:sz w:val="20"/>
          <w:szCs w:val="20"/>
        </w:rPr>
        <w:t>../</w:t>
      </w:r>
      <w:r w:rsidRPr="00E31621">
        <w:rPr>
          <w:rFonts w:ascii="Segoe UI" w:eastAsia="Times New Roman" w:hAnsi="Segoe UI" w:cs="Segoe UI"/>
          <w:color w:val="C9D1D9"/>
          <w:sz w:val="24"/>
          <w:szCs w:val="24"/>
        </w:rPr>
        <w:t>.</w:t>
      </w:r>
    </w:p>
    <w:p w14:paraId="42BDF2F7"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Relative links are easier for users who clone your repository. Absolute links may not work in clones of your repository - we recommend using relative links to refer to other files within your repository.</w:t>
      </w:r>
    </w:p>
    <w:p w14:paraId="0C1EC8C6"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Images</w:t>
      </w:r>
    </w:p>
    <w:p w14:paraId="1408FBA5"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 xml:space="preserve">You can display an image by </w:t>
      </w:r>
      <w:proofErr w:type="gramStart"/>
      <w:r w:rsidRPr="00E31621">
        <w:rPr>
          <w:rFonts w:ascii="Segoe UI" w:eastAsia="Times New Roman" w:hAnsi="Segoe UI" w:cs="Segoe UI"/>
          <w:color w:val="C9D1D9"/>
          <w:sz w:val="24"/>
          <w:szCs w:val="24"/>
        </w:rPr>
        <w:t>adding </w:t>
      </w:r>
      <w:r w:rsidRPr="00E31621">
        <w:rPr>
          <w:rFonts w:ascii="Consolas" w:eastAsia="Times New Roman" w:hAnsi="Consolas" w:cs="Courier New"/>
          <w:color w:val="C9D1D9"/>
          <w:sz w:val="17"/>
          <w:szCs w:val="17"/>
        </w:rPr>
        <w:t>!</w:t>
      </w:r>
      <w:proofErr w:type="gramEnd"/>
      <w:r w:rsidRPr="00E31621">
        <w:rPr>
          <w:rFonts w:ascii="Segoe UI" w:eastAsia="Times New Roman" w:hAnsi="Segoe UI" w:cs="Segoe UI"/>
          <w:color w:val="C9D1D9"/>
          <w:sz w:val="24"/>
          <w:szCs w:val="24"/>
        </w:rPr>
        <w:t> and wrapping the alt text in </w:t>
      </w:r>
      <w:r w:rsidRPr="00E31621">
        <w:rPr>
          <w:rFonts w:ascii="Consolas" w:eastAsia="Times New Roman" w:hAnsi="Consolas" w:cs="Courier New"/>
          <w:color w:val="C9D1D9"/>
          <w:sz w:val="20"/>
          <w:szCs w:val="20"/>
        </w:rPr>
        <w:t>[ ]</w:t>
      </w:r>
      <w:r w:rsidRPr="00E31621">
        <w:rPr>
          <w:rFonts w:ascii="Segoe UI" w:eastAsia="Times New Roman" w:hAnsi="Segoe UI" w:cs="Segoe UI"/>
          <w:color w:val="C9D1D9"/>
          <w:sz w:val="24"/>
          <w:szCs w:val="24"/>
        </w:rPr>
        <w:t>. Then wrap the link for the image in parentheses </w:t>
      </w:r>
      <w:r w:rsidRPr="00E31621">
        <w:rPr>
          <w:rFonts w:ascii="Consolas" w:eastAsia="Times New Roman" w:hAnsi="Consolas" w:cs="Courier New"/>
          <w:color w:val="C9D1D9"/>
          <w:sz w:val="20"/>
          <w:szCs w:val="20"/>
        </w:rPr>
        <w:t>()</w:t>
      </w:r>
      <w:r w:rsidRPr="00E31621">
        <w:rPr>
          <w:rFonts w:ascii="Segoe UI" w:eastAsia="Times New Roman" w:hAnsi="Segoe UI" w:cs="Segoe UI"/>
          <w:color w:val="C9D1D9"/>
          <w:sz w:val="24"/>
          <w:szCs w:val="24"/>
        </w:rPr>
        <w:t>.</w:t>
      </w:r>
    </w:p>
    <w:p w14:paraId="37AAA6C2"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proofErr w:type="gramStart"/>
      <w:r w:rsidRPr="00E31621">
        <w:rPr>
          <w:rFonts w:ascii="Consolas" w:eastAsia="Times New Roman" w:hAnsi="Consolas" w:cs="Courier New"/>
          <w:color w:val="C9D1D9"/>
          <w:sz w:val="20"/>
          <w:szCs w:val="20"/>
        </w:rPr>
        <w:t>![</w:t>
      </w:r>
      <w:proofErr w:type="gramEnd"/>
      <w:r w:rsidRPr="00E31621">
        <w:rPr>
          <w:rFonts w:ascii="Consolas" w:eastAsia="Times New Roman" w:hAnsi="Consolas" w:cs="Courier New"/>
          <w:color w:val="C9D1D9"/>
          <w:sz w:val="20"/>
          <w:szCs w:val="20"/>
        </w:rPr>
        <w:t>This is an image](https://myoctocat.com/assets/images/base-octocat.svg)</w:t>
      </w:r>
    </w:p>
    <w:p w14:paraId="28CC34B3" w14:textId="75E9A844"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18EC7BEC" wp14:editId="483A0BF6">
            <wp:extent cx="5943600" cy="4838065"/>
            <wp:effectExtent l="0" t="0" r="0" b="635"/>
            <wp:docPr id="18" name="Picture 18" descr="Rende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ndered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838065"/>
                    </a:xfrm>
                    <a:prstGeom prst="rect">
                      <a:avLst/>
                    </a:prstGeom>
                    <a:noFill/>
                    <a:ln>
                      <a:noFill/>
                    </a:ln>
                  </pic:spPr>
                </pic:pic>
              </a:graphicData>
            </a:graphic>
          </wp:inline>
        </w:drawing>
      </w:r>
    </w:p>
    <w:p w14:paraId="3D0E70CC"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GitHub supports embedding images into your issues, pull requests, discussions, comments and </w:t>
      </w:r>
      <w:r w:rsidRPr="00E31621">
        <w:rPr>
          <w:rFonts w:ascii="Consolas" w:eastAsia="Times New Roman" w:hAnsi="Consolas" w:cs="Courier New"/>
          <w:color w:val="C9D1D9"/>
          <w:sz w:val="20"/>
          <w:szCs w:val="20"/>
        </w:rPr>
        <w:t>.md</w:t>
      </w:r>
      <w:r w:rsidRPr="00E31621">
        <w:rPr>
          <w:rFonts w:ascii="Segoe UI" w:eastAsia="Times New Roman" w:hAnsi="Segoe UI" w:cs="Segoe UI"/>
          <w:color w:val="C9D1D9"/>
          <w:sz w:val="24"/>
          <w:szCs w:val="24"/>
        </w:rPr>
        <w:t> files. You can display an image from your repository, add a link to an online image, or upload an image. For more information, see "</w:t>
      </w:r>
      <w:hyperlink r:id="rId14" w:anchor="uploading-assets" w:history="1">
        <w:r w:rsidRPr="00E31621">
          <w:rPr>
            <w:rFonts w:ascii="Segoe UI" w:eastAsia="Times New Roman" w:hAnsi="Segoe UI" w:cs="Segoe UI"/>
            <w:color w:val="0000FF"/>
            <w:sz w:val="24"/>
            <w:szCs w:val="24"/>
            <w:u w:val="single"/>
          </w:rPr>
          <w:t>Uploading assets</w:t>
        </w:r>
      </w:hyperlink>
      <w:r w:rsidRPr="00E31621">
        <w:rPr>
          <w:rFonts w:ascii="Segoe UI" w:eastAsia="Times New Roman" w:hAnsi="Segoe UI" w:cs="Segoe UI"/>
          <w:color w:val="C9D1D9"/>
          <w:sz w:val="24"/>
          <w:szCs w:val="24"/>
        </w:rPr>
        <w:t>."</w:t>
      </w:r>
    </w:p>
    <w:p w14:paraId="6E0A1DAB" w14:textId="77777777" w:rsidR="00E31621" w:rsidRPr="00E31621" w:rsidRDefault="00E31621" w:rsidP="00E31621">
      <w:pPr>
        <w:spacing w:line="240" w:lineRule="auto"/>
        <w:rPr>
          <w:rFonts w:ascii="Segoe UI" w:eastAsia="Times New Roman" w:hAnsi="Segoe UI" w:cs="Segoe UI"/>
          <w:color w:val="C9D1D9"/>
          <w:sz w:val="21"/>
          <w:szCs w:val="21"/>
        </w:rPr>
      </w:pPr>
      <w:r w:rsidRPr="00E31621">
        <w:rPr>
          <w:rFonts w:ascii="Segoe UI" w:eastAsia="Times New Roman" w:hAnsi="Segoe UI" w:cs="Segoe UI"/>
          <w:b/>
          <w:bCs/>
          <w:color w:val="C9D1D9"/>
          <w:sz w:val="21"/>
          <w:szCs w:val="21"/>
        </w:rPr>
        <w:t>Tip:</w:t>
      </w:r>
      <w:r w:rsidRPr="00E31621">
        <w:rPr>
          <w:rFonts w:ascii="Segoe UI" w:eastAsia="Times New Roman" w:hAnsi="Segoe UI" w:cs="Segoe UI"/>
          <w:color w:val="C9D1D9"/>
          <w:sz w:val="21"/>
          <w:szCs w:val="21"/>
        </w:rPr>
        <w:t> When you want to display an image which is in your repository, you should use relative links instead of absolute links.</w:t>
      </w:r>
    </w:p>
    <w:p w14:paraId="152127FA"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lastRenderedPageBreak/>
        <w:t>Here are some examples for using relative links to display an image.</w:t>
      </w:r>
    </w:p>
    <w:tbl>
      <w:tblPr>
        <w:tblW w:w="10800" w:type="dxa"/>
        <w:shd w:val="clear" w:color="auto" w:fill="0D1117"/>
        <w:tblCellMar>
          <w:top w:w="15" w:type="dxa"/>
          <w:left w:w="15" w:type="dxa"/>
          <w:bottom w:w="15" w:type="dxa"/>
          <w:right w:w="15" w:type="dxa"/>
        </w:tblCellMar>
        <w:tblLook w:val="04A0" w:firstRow="1" w:lastRow="0" w:firstColumn="1" w:lastColumn="0" w:noHBand="0" w:noVBand="1"/>
      </w:tblPr>
      <w:tblGrid>
        <w:gridCol w:w="4040"/>
        <w:gridCol w:w="6760"/>
      </w:tblGrid>
      <w:tr w:rsidR="00E31621" w:rsidRPr="00E31621" w14:paraId="4E6DA876" w14:textId="77777777" w:rsidTr="00E31621">
        <w:trPr>
          <w:tblHeader/>
        </w:trPr>
        <w:tc>
          <w:tcPr>
            <w:tcW w:w="0" w:type="auto"/>
            <w:tcBorders>
              <w:top w:val="nil"/>
              <w:left w:val="nil"/>
              <w:bottom w:val="nil"/>
              <w:right w:val="nil"/>
            </w:tcBorders>
            <w:shd w:val="clear" w:color="auto" w:fill="0D1117"/>
            <w:hideMark/>
          </w:tcPr>
          <w:p w14:paraId="3407693A" w14:textId="77777777" w:rsidR="00E31621" w:rsidRPr="00E31621" w:rsidRDefault="00E31621" w:rsidP="00E31621">
            <w:pPr>
              <w:spacing w:after="240" w:line="240" w:lineRule="auto"/>
              <w:rPr>
                <w:rFonts w:ascii="Segoe UI" w:eastAsia="Times New Roman" w:hAnsi="Segoe UI" w:cs="Segoe UI"/>
                <w:color w:val="C9D1D9"/>
              </w:rPr>
            </w:pPr>
            <w:r w:rsidRPr="00E31621">
              <w:rPr>
                <w:rFonts w:ascii="Segoe UI" w:eastAsia="Times New Roman" w:hAnsi="Segoe UI" w:cs="Segoe UI"/>
                <w:color w:val="C9D1D9"/>
              </w:rPr>
              <w:t>Context</w:t>
            </w:r>
          </w:p>
        </w:tc>
        <w:tc>
          <w:tcPr>
            <w:tcW w:w="0" w:type="auto"/>
            <w:tcBorders>
              <w:top w:val="nil"/>
              <w:left w:val="nil"/>
              <w:bottom w:val="nil"/>
              <w:right w:val="nil"/>
            </w:tcBorders>
            <w:shd w:val="clear" w:color="auto" w:fill="0D1117"/>
            <w:hideMark/>
          </w:tcPr>
          <w:p w14:paraId="1B5CB3E2" w14:textId="77777777" w:rsidR="00E31621" w:rsidRPr="00E31621" w:rsidRDefault="00E31621" w:rsidP="00E31621">
            <w:pPr>
              <w:spacing w:after="240" w:line="240" w:lineRule="auto"/>
              <w:rPr>
                <w:rFonts w:ascii="Segoe UI" w:eastAsia="Times New Roman" w:hAnsi="Segoe UI" w:cs="Segoe UI"/>
                <w:color w:val="C9D1D9"/>
              </w:rPr>
            </w:pPr>
            <w:r w:rsidRPr="00E31621">
              <w:rPr>
                <w:rFonts w:ascii="Segoe UI" w:eastAsia="Times New Roman" w:hAnsi="Segoe UI" w:cs="Segoe UI"/>
                <w:color w:val="C9D1D9"/>
              </w:rPr>
              <w:t>Relative Link</w:t>
            </w:r>
          </w:p>
        </w:tc>
      </w:tr>
      <w:tr w:rsidR="00E31621" w:rsidRPr="00E31621" w14:paraId="6AB3417A" w14:textId="77777777" w:rsidTr="00E31621">
        <w:tc>
          <w:tcPr>
            <w:tcW w:w="0" w:type="auto"/>
            <w:tcBorders>
              <w:top w:val="nil"/>
              <w:left w:val="nil"/>
              <w:bottom w:val="nil"/>
              <w:right w:val="nil"/>
            </w:tcBorders>
            <w:shd w:val="clear" w:color="auto" w:fill="0D1117"/>
            <w:hideMark/>
          </w:tcPr>
          <w:p w14:paraId="5FE49C05"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Segoe UI" w:eastAsia="Times New Roman" w:hAnsi="Segoe UI" w:cs="Segoe UI"/>
                <w:color w:val="C9D1D9"/>
              </w:rPr>
              <w:t>In a </w:t>
            </w:r>
            <w:r w:rsidRPr="00E31621">
              <w:rPr>
                <w:rFonts w:ascii="Consolas" w:eastAsia="Times New Roman" w:hAnsi="Consolas" w:cs="Courier New"/>
                <w:color w:val="C9D1D9"/>
                <w:sz w:val="18"/>
                <w:szCs w:val="18"/>
              </w:rPr>
              <w:t>.md</w:t>
            </w:r>
            <w:r w:rsidRPr="00E31621">
              <w:rPr>
                <w:rFonts w:ascii="Segoe UI" w:eastAsia="Times New Roman" w:hAnsi="Segoe UI" w:cs="Segoe UI"/>
                <w:color w:val="C9D1D9"/>
              </w:rPr>
              <w:t> file on the same branch</w:t>
            </w:r>
          </w:p>
        </w:tc>
        <w:tc>
          <w:tcPr>
            <w:tcW w:w="0" w:type="auto"/>
            <w:tcBorders>
              <w:top w:val="nil"/>
              <w:left w:val="nil"/>
              <w:bottom w:val="nil"/>
              <w:right w:val="nil"/>
            </w:tcBorders>
            <w:shd w:val="clear" w:color="auto" w:fill="0D1117"/>
            <w:hideMark/>
          </w:tcPr>
          <w:p w14:paraId="60424DE5"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/assets/images/electrocat.png</w:t>
            </w:r>
          </w:p>
        </w:tc>
      </w:tr>
      <w:tr w:rsidR="00E31621" w:rsidRPr="00E31621" w14:paraId="02924F99" w14:textId="77777777" w:rsidTr="00E31621">
        <w:tc>
          <w:tcPr>
            <w:tcW w:w="0" w:type="auto"/>
            <w:tcBorders>
              <w:top w:val="nil"/>
              <w:left w:val="nil"/>
              <w:bottom w:val="nil"/>
              <w:right w:val="nil"/>
            </w:tcBorders>
            <w:shd w:val="clear" w:color="auto" w:fill="0D1117"/>
            <w:hideMark/>
          </w:tcPr>
          <w:p w14:paraId="79E3C5C0"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Segoe UI" w:eastAsia="Times New Roman" w:hAnsi="Segoe UI" w:cs="Segoe UI"/>
                <w:color w:val="C9D1D9"/>
              </w:rPr>
              <w:t>In a </w:t>
            </w:r>
            <w:r w:rsidRPr="00E31621">
              <w:rPr>
                <w:rFonts w:ascii="Consolas" w:eastAsia="Times New Roman" w:hAnsi="Consolas" w:cs="Courier New"/>
                <w:color w:val="C9D1D9"/>
                <w:sz w:val="18"/>
                <w:szCs w:val="18"/>
              </w:rPr>
              <w:t>.md</w:t>
            </w:r>
            <w:r w:rsidRPr="00E31621">
              <w:rPr>
                <w:rFonts w:ascii="Segoe UI" w:eastAsia="Times New Roman" w:hAnsi="Segoe UI" w:cs="Segoe UI"/>
                <w:color w:val="C9D1D9"/>
              </w:rPr>
              <w:t> file on another branch</w:t>
            </w:r>
          </w:p>
        </w:tc>
        <w:tc>
          <w:tcPr>
            <w:tcW w:w="0" w:type="auto"/>
            <w:tcBorders>
              <w:top w:val="nil"/>
              <w:left w:val="nil"/>
              <w:bottom w:val="nil"/>
              <w:right w:val="nil"/>
            </w:tcBorders>
            <w:shd w:val="clear" w:color="auto" w:fill="0D1117"/>
            <w:hideMark/>
          </w:tcPr>
          <w:p w14:paraId="32264E30"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/../main/assets/images/electrocat.png</w:t>
            </w:r>
          </w:p>
        </w:tc>
      </w:tr>
      <w:tr w:rsidR="00E31621" w:rsidRPr="00E31621" w14:paraId="3633C123" w14:textId="77777777" w:rsidTr="00E31621">
        <w:tc>
          <w:tcPr>
            <w:tcW w:w="0" w:type="auto"/>
            <w:tcBorders>
              <w:top w:val="nil"/>
              <w:left w:val="nil"/>
              <w:bottom w:val="nil"/>
              <w:right w:val="nil"/>
            </w:tcBorders>
            <w:shd w:val="clear" w:color="auto" w:fill="0D1117"/>
            <w:hideMark/>
          </w:tcPr>
          <w:p w14:paraId="420450FC"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Segoe UI" w:eastAsia="Times New Roman" w:hAnsi="Segoe UI" w:cs="Segoe UI"/>
                <w:color w:val="C9D1D9"/>
              </w:rPr>
              <w:t>In issues, pull requests and comments of the repository</w:t>
            </w:r>
          </w:p>
        </w:tc>
        <w:tc>
          <w:tcPr>
            <w:tcW w:w="0" w:type="auto"/>
            <w:tcBorders>
              <w:top w:val="nil"/>
              <w:left w:val="nil"/>
              <w:bottom w:val="nil"/>
              <w:right w:val="nil"/>
            </w:tcBorders>
            <w:shd w:val="clear" w:color="auto" w:fill="0D1117"/>
            <w:hideMark/>
          </w:tcPr>
          <w:p w14:paraId="3AA3BA6D"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../blob/main/assets/images/</w:t>
            </w:r>
            <w:proofErr w:type="spellStart"/>
            <w:r w:rsidRPr="00E31621">
              <w:rPr>
                <w:rFonts w:ascii="Consolas" w:eastAsia="Times New Roman" w:hAnsi="Consolas" w:cs="Courier New"/>
                <w:color w:val="C9D1D9"/>
                <w:sz w:val="18"/>
                <w:szCs w:val="18"/>
              </w:rPr>
              <w:t>electrocat.png?raw</w:t>
            </w:r>
            <w:proofErr w:type="spellEnd"/>
            <w:r w:rsidRPr="00E31621">
              <w:rPr>
                <w:rFonts w:ascii="Consolas" w:eastAsia="Times New Roman" w:hAnsi="Consolas" w:cs="Courier New"/>
                <w:color w:val="C9D1D9"/>
                <w:sz w:val="18"/>
                <w:szCs w:val="18"/>
              </w:rPr>
              <w:t>=true</w:t>
            </w:r>
          </w:p>
        </w:tc>
      </w:tr>
      <w:tr w:rsidR="00E31621" w:rsidRPr="00E31621" w14:paraId="766E420C" w14:textId="77777777" w:rsidTr="00E31621">
        <w:tc>
          <w:tcPr>
            <w:tcW w:w="0" w:type="auto"/>
            <w:tcBorders>
              <w:top w:val="nil"/>
              <w:left w:val="nil"/>
              <w:bottom w:val="nil"/>
              <w:right w:val="nil"/>
            </w:tcBorders>
            <w:shd w:val="clear" w:color="auto" w:fill="0D1117"/>
            <w:hideMark/>
          </w:tcPr>
          <w:p w14:paraId="7A8537E0"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Segoe UI" w:eastAsia="Times New Roman" w:hAnsi="Segoe UI" w:cs="Segoe UI"/>
                <w:color w:val="C9D1D9"/>
              </w:rPr>
              <w:t>In a </w:t>
            </w:r>
            <w:r w:rsidRPr="00E31621">
              <w:rPr>
                <w:rFonts w:ascii="Consolas" w:eastAsia="Times New Roman" w:hAnsi="Consolas" w:cs="Courier New"/>
                <w:color w:val="C9D1D9"/>
                <w:sz w:val="18"/>
                <w:szCs w:val="18"/>
              </w:rPr>
              <w:t>.md</w:t>
            </w:r>
            <w:r w:rsidRPr="00E31621">
              <w:rPr>
                <w:rFonts w:ascii="Segoe UI" w:eastAsia="Times New Roman" w:hAnsi="Segoe UI" w:cs="Segoe UI"/>
                <w:color w:val="C9D1D9"/>
              </w:rPr>
              <w:t> file in another repository</w:t>
            </w:r>
          </w:p>
        </w:tc>
        <w:tc>
          <w:tcPr>
            <w:tcW w:w="0" w:type="auto"/>
            <w:tcBorders>
              <w:top w:val="nil"/>
              <w:left w:val="nil"/>
              <w:bottom w:val="nil"/>
              <w:right w:val="nil"/>
            </w:tcBorders>
            <w:shd w:val="clear" w:color="auto" w:fill="0D1117"/>
            <w:hideMark/>
          </w:tcPr>
          <w:p w14:paraId="63BD763F"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w:t>
            </w:r>
            <w:proofErr w:type="spellStart"/>
            <w:r w:rsidRPr="00E31621">
              <w:rPr>
                <w:rFonts w:ascii="Consolas" w:eastAsia="Times New Roman" w:hAnsi="Consolas" w:cs="Courier New"/>
                <w:color w:val="C9D1D9"/>
                <w:sz w:val="18"/>
                <w:szCs w:val="18"/>
              </w:rPr>
              <w:t>github</w:t>
            </w:r>
            <w:proofErr w:type="spellEnd"/>
            <w:r w:rsidRPr="00E31621">
              <w:rPr>
                <w:rFonts w:ascii="Consolas" w:eastAsia="Times New Roman" w:hAnsi="Consolas" w:cs="Courier New"/>
                <w:color w:val="C9D1D9"/>
                <w:sz w:val="18"/>
                <w:szCs w:val="18"/>
              </w:rPr>
              <w:t>/docs/blob/main/assets/images/electrocat.png</w:t>
            </w:r>
          </w:p>
        </w:tc>
      </w:tr>
      <w:tr w:rsidR="00E31621" w:rsidRPr="00E31621" w14:paraId="5A353BD7" w14:textId="77777777" w:rsidTr="00E31621">
        <w:tc>
          <w:tcPr>
            <w:tcW w:w="0" w:type="auto"/>
            <w:tcBorders>
              <w:top w:val="nil"/>
              <w:left w:val="nil"/>
              <w:bottom w:val="nil"/>
              <w:right w:val="nil"/>
            </w:tcBorders>
            <w:shd w:val="clear" w:color="auto" w:fill="0D1117"/>
            <w:hideMark/>
          </w:tcPr>
          <w:p w14:paraId="7EE8CD87"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Segoe UI" w:eastAsia="Times New Roman" w:hAnsi="Segoe UI" w:cs="Segoe UI"/>
                <w:color w:val="C9D1D9"/>
              </w:rPr>
              <w:t>In issues, pull requests and comments of another repository</w:t>
            </w:r>
          </w:p>
        </w:tc>
        <w:tc>
          <w:tcPr>
            <w:tcW w:w="0" w:type="auto"/>
            <w:tcBorders>
              <w:top w:val="nil"/>
              <w:left w:val="nil"/>
              <w:bottom w:val="nil"/>
              <w:right w:val="nil"/>
            </w:tcBorders>
            <w:shd w:val="clear" w:color="auto" w:fill="0D1117"/>
            <w:hideMark/>
          </w:tcPr>
          <w:p w14:paraId="4421A7F5" w14:textId="77777777" w:rsidR="00E31621" w:rsidRPr="00E31621" w:rsidRDefault="00E31621" w:rsidP="00E31621">
            <w:pPr>
              <w:spacing w:after="0" w:line="240" w:lineRule="auto"/>
              <w:rPr>
                <w:rFonts w:ascii="Segoe UI" w:eastAsia="Times New Roman" w:hAnsi="Segoe UI" w:cs="Segoe UI"/>
                <w:color w:val="C9D1D9"/>
              </w:rPr>
            </w:pPr>
            <w:r w:rsidRPr="00E31621">
              <w:rPr>
                <w:rFonts w:ascii="Consolas" w:eastAsia="Times New Roman" w:hAnsi="Consolas" w:cs="Courier New"/>
                <w:color w:val="C9D1D9"/>
                <w:sz w:val="18"/>
                <w:szCs w:val="18"/>
              </w:rPr>
              <w:t>../../../github/docs/blob/main/assets/images/electrocat.png?raw=true</w:t>
            </w:r>
          </w:p>
        </w:tc>
      </w:tr>
    </w:tbl>
    <w:p w14:paraId="47459F24" w14:textId="77777777" w:rsidR="00E31621" w:rsidRPr="00E31621" w:rsidRDefault="00E31621" w:rsidP="00E31621">
      <w:pPr>
        <w:spacing w:after="30" w:line="240" w:lineRule="auto"/>
        <w:rPr>
          <w:rFonts w:ascii="Segoe UI" w:eastAsia="Times New Roman" w:hAnsi="Segoe UI" w:cs="Segoe UI"/>
          <w:sz w:val="18"/>
          <w:szCs w:val="18"/>
        </w:rPr>
      </w:pPr>
      <w:r w:rsidRPr="00E31621">
        <w:rPr>
          <w:rFonts w:ascii="Segoe UI" w:eastAsia="Times New Roman" w:hAnsi="Segoe UI" w:cs="Segoe UI"/>
          <w:b/>
          <w:bCs/>
          <w:sz w:val="18"/>
          <w:szCs w:val="18"/>
        </w:rPr>
        <w:t>Note</w:t>
      </w:r>
      <w:r w:rsidRPr="00E31621">
        <w:rPr>
          <w:rFonts w:ascii="Segoe UI" w:eastAsia="Times New Roman" w:hAnsi="Segoe UI" w:cs="Segoe UI"/>
          <w:sz w:val="18"/>
          <w:szCs w:val="18"/>
        </w:rPr>
        <w:t>: The last two relative links in the table above will work for images in a private repository only if the viewer has at least read access to the private repository which contains these images.</w:t>
      </w:r>
    </w:p>
    <w:p w14:paraId="54F70177"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For more information, see "</w:t>
      </w:r>
      <w:hyperlink r:id="rId15" w:anchor="relative-links" w:history="1">
        <w:r w:rsidRPr="00E31621">
          <w:rPr>
            <w:rFonts w:ascii="Segoe UI" w:eastAsia="Times New Roman" w:hAnsi="Segoe UI" w:cs="Segoe UI"/>
            <w:color w:val="0000FF"/>
            <w:sz w:val="24"/>
            <w:szCs w:val="24"/>
            <w:u w:val="single"/>
          </w:rPr>
          <w:t>Relative Links</w:t>
        </w:r>
      </w:hyperlink>
      <w:r w:rsidRPr="00E31621">
        <w:rPr>
          <w:rFonts w:ascii="Segoe UI" w:eastAsia="Times New Roman" w:hAnsi="Segoe UI" w:cs="Segoe UI"/>
          <w:color w:val="C9D1D9"/>
          <w:sz w:val="24"/>
          <w:szCs w:val="24"/>
        </w:rPr>
        <w:t>."</w:t>
      </w:r>
    </w:p>
    <w:p w14:paraId="230026D2" w14:textId="77777777" w:rsidR="00E31621" w:rsidRPr="00E31621" w:rsidRDefault="00E31621" w:rsidP="00E31621">
      <w:pPr>
        <w:shd w:val="clear" w:color="auto" w:fill="0D1117"/>
        <w:spacing w:before="360" w:after="240" w:line="240" w:lineRule="auto"/>
        <w:outlineLvl w:val="2"/>
        <w:rPr>
          <w:rFonts w:ascii="Segoe UI" w:eastAsia="Times New Roman" w:hAnsi="Segoe UI" w:cs="Segoe UI"/>
          <w:b/>
          <w:bCs/>
          <w:color w:val="C9D1D9"/>
          <w:sz w:val="30"/>
          <w:szCs w:val="30"/>
        </w:rPr>
      </w:pPr>
      <w:r w:rsidRPr="00E31621">
        <w:rPr>
          <w:rFonts w:ascii="Segoe UI" w:eastAsia="Times New Roman" w:hAnsi="Segoe UI" w:cs="Segoe UI"/>
          <w:b/>
          <w:bCs/>
          <w:color w:val="C9D1D9"/>
          <w:sz w:val="30"/>
          <w:szCs w:val="30"/>
        </w:rPr>
        <w:t>Specifying the theme an image is shown to</w:t>
      </w:r>
    </w:p>
    <w:p w14:paraId="57DE120A"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You can specify the theme an image is displayed for in Markdown by using the HTML </w:t>
      </w:r>
      <w:r w:rsidRPr="00E31621">
        <w:rPr>
          <w:rFonts w:ascii="Consolas" w:eastAsia="Times New Roman" w:hAnsi="Consolas" w:cs="Courier New"/>
          <w:color w:val="C9D1D9"/>
          <w:sz w:val="20"/>
          <w:szCs w:val="20"/>
        </w:rPr>
        <w:t>&lt;picture&gt;</w:t>
      </w:r>
      <w:r w:rsidRPr="00E31621">
        <w:rPr>
          <w:rFonts w:ascii="Segoe UI" w:eastAsia="Times New Roman" w:hAnsi="Segoe UI" w:cs="Segoe UI"/>
          <w:color w:val="C9D1D9"/>
          <w:sz w:val="24"/>
          <w:szCs w:val="24"/>
        </w:rPr>
        <w:t> element in combination with the </w:t>
      </w:r>
      <w:r w:rsidRPr="00E31621">
        <w:rPr>
          <w:rFonts w:ascii="Consolas" w:eastAsia="Times New Roman" w:hAnsi="Consolas" w:cs="Courier New"/>
          <w:color w:val="C9D1D9"/>
          <w:sz w:val="20"/>
          <w:szCs w:val="20"/>
        </w:rPr>
        <w:t>prefers-color-scheme</w:t>
      </w:r>
      <w:r w:rsidRPr="00E31621">
        <w:rPr>
          <w:rFonts w:ascii="Segoe UI" w:eastAsia="Times New Roman" w:hAnsi="Segoe UI" w:cs="Segoe UI"/>
          <w:color w:val="C9D1D9"/>
          <w:sz w:val="24"/>
          <w:szCs w:val="24"/>
        </w:rPr>
        <w:t> media feature. We distinguish between light and dark color modes, so there are two options available. You can use these options to display images optimized for dark or light backgrounds. This is particularly helpful for transparent PNG images.</w:t>
      </w:r>
    </w:p>
    <w:p w14:paraId="7D66FBF8"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For example, the following code displays a sun image for light themes and a moon for dark themes:</w:t>
      </w:r>
    </w:p>
    <w:p w14:paraId="72DD6056"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&lt;picture&gt;</w:t>
      </w:r>
    </w:p>
    <w:p w14:paraId="31C5BE33"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ml:space="preserve">  &lt;source media="(prefers-color-scheme: dark)" srcset="https://user-images.githubusercontent.com/25423296/163456776-7f95b81a-f1ed-45f7-b7ab-8fa810d529fa.png"&gt;</w:t>
      </w:r>
    </w:p>
    <w:p w14:paraId="0A1E8738"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ml:space="preserve">  &lt;source media="(prefers-color-scheme: light)" srcset="https://user-images.githubusercontent.com/25423296/163456779-a8556205-d0a5-45e2-ac17-42d089e3c3f8.png"&gt;</w:t>
      </w:r>
    </w:p>
    <w:p w14:paraId="503616E8"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ml:space="preserve">  &lt;</w:t>
      </w:r>
      <w:proofErr w:type="spellStart"/>
      <w:r w:rsidRPr="00E31621">
        <w:rPr>
          <w:rFonts w:ascii="Consolas" w:eastAsia="Times New Roman" w:hAnsi="Consolas" w:cs="Courier New"/>
          <w:color w:val="C9D1D9"/>
          <w:sz w:val="20"/>
          <w:szCs w:val="20"/>
          <w:bdr w:val="none" w:sz="0" w:space="0" w:color="auto" w:frame="1"/>
        </w:rPr>
        <w:t>img</w:t>
      </w:r>
      <w:proofErr w:type="spellEnd"/>
      <w:r w:rsidRPr="00E31621">
        <w:rPr>
          <w:rFonts w:ascii="Consolas" w:eastAsia="Times New Roman" w:hAnsi="Consolas" w:cs="Courier New"/>
          <w:color w:val="C9D1D9"/>
          <w:sz w:val="20"/>
          <w:szCs w:val="20"/>
          <w:bdr w:val="none" w:sz="0" w:space="0" w:color="auto" w:frame="1"/>
        </w:rPr>
        <w:t xml:space="preserve"> alt="Shows an illustrated sun in light color mode and a moon with stars in dark color mode." src="https://user-images.githubusercontent.com/25423296/163456779-a8556205-d0a5-45e2-ac17-42d089e3c3f8.png"&gt;</w:t>
      </w:r>
    </w:p>
    <w:p w14:paraId="46199886"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&lt;/picture&gt;</w:t>
      </w:r>
    </w:p>
    <w:p w14:paraId="5EFD2924"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The old method of specifying images based on the theme, by using a fragment appended to the URL (</w:t>
      </w:r>
      <w:r w:rsidRPr="00E31621">
        <w:rPr>
          <w:rFonts w:ascii="Consolas" w:eastAsia="Times New Roman" w:hAnsi="Consolas" w:cs="Courier New"/>
          <w:color w:val="C9D1D9"/>
          <w:sz w:val="20"/>
          <w:szCs w:val="20"/>
        </w:rPr>
        <w:t>#gh-dark-mode-only</w:t>
      </w:r>
      <w:r w:rsidRPr="00E31621">
        <w:rPr>
          <w:rFonts w:ascii="Segoe UI" w:eastAsia="Times New Roman" w:hAnsi="Segoe UI" w:cs="Segoe UI"/>
          <w:color w:val="C9D1D9"/>
          <w:sz w:val="24"/>
          <w:szCs w:val="24"/>
        </w:rPr>
        <w:t> or </w:t>
      </w:r>
      <w:r w:rsidRPr="00E31621">
        <w:rPr>
          <w:rFonts w:ascii="Consolas" w:eastAsia="Times New Roman" w:hAnsi="Consolas" w:cs="Courier New"/>
          <w:color w:val="C9D1D9"/>
          <w:sz w:val="20"/>
          <w:szCs w:val="20"/>
        </w:rPr>
        <w:t>#gh-light-mode-only</w:t>
      </w:r>
      <w:r w:rsidRPr="00E31621">
        <w:rPr>
          <w:rFonts w:ascii="Segoe UI" w:eastAsia="Times New Roman" w:hAnsi="Segoe UI" w:cs="Segoe UI"/>
          <w:color w:val="C9D1D9"/>
          <w:sz w:val="24"/>
          <w:szCs w:val="24"/>
        </w:rPr>
        <w:t>), is deprecated and will be removed in favor of the new method described above.</w:t>
      </w:r>
    </w:p>
    <w:p w14:paraId="31202977"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Lists</w:t>
      </w:r>
    </w:p>
    <w:p w14:paraId="39E37679"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You can make an unordered list by preceding one or more lines of text with </w:t>
      </w:r>
      <w:r w:rsidRPr="00E31621">
        <w:rPr>
          <w:rFonts w:ascii="Consolas" w:eastAsia="Times New Roman" w:hAnsi="Consolas" w:cs="Courier New"/>
          <w:color w:val="C9D1D9"/>
          <w:sz w:val="17"/>
          <w:szCs w:val="17"/>
        </w:rPr>
        <w:t>-</w:t>
      </w:r>
      <w:r w:rsidRPr="00E31621">
        <w:rPr>
          <w:rFonts w:ascii="Segoe UI" w:eastAsia="Times New Roman" w:hAnsi="Segoe UI" w:cs="Segoe UI"/>
          <w:color w:val="C9D1D9"/>
          <w:sz w:val="24"/>
          <w:szCs w:val="24"/>
        </w:rPr>
        <w:t> or </w:t>
      </w:r>
      <w:r w:rsidRPr="00E31621">
        <w:rPr>
          <w:rFonts w:ascii="Consolas" w:eastAsia="Times New Roman" w:hAnsi="Consolas" w:cs="Courier New"/>
          <w:color w:val="C9D1D9"/>
          <w:sz w:val="17"/>
          <w:szCs w:val="17"/>
        </w:rPr>
        <w:t>*</w:t>
      </w:r>
      <w:r w:rsidRPr="00E31621">
        <w:rPr>
          <w:rFonts w:ascii="Segoe UI" w:eastAsia="Times New Roman" w:hAnsi="Segoe UI" w:cs="Segoe UI"/>
          <w:color w:val="C9D1D9"/>
          <w:sz w:val="24"/>
          <w:szCs w:val="24"/>
        </w:rPr>
        <w:t>.</w:t>
      </w:r>
    </w:p>
    <w:p w14:paraId="6644DB4B"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lastRenderedPageBreak/>
        <w:t>- George Washington</w:t>
      </w:r>
    </w:p>
    <w:p w14:paraId="7A9DB631"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John Adams</w:t>
      </w:r>
    </w:p>
    <w:p w14:paraId="0F636FDD"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Thomas Jefferson</w:t>
      </w:r>
    </w:p>
    <w:p w14:paraId="74C720B6" w14:textId="6223EB2A"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435AD201" wp14:editId="04E50CAD">
            <wp:extent cx="1790700" cy="838200"/>
            <wp:effectExtent l="0" t="0" r="0" b="0"/>
            <wp:docPr id="17" name="Picture 17" descr="Rendered unorder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ndered unorder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0" cy="838200"/>
                    </a:xfrm>
                    <a:prstGeom prst="rect">
                      <a:avLst/>
                    </a:prstGeom>
                    <a:noFill/>
                    <a:ln>
                      <a:noFill/>
                    </a:ln>
                  </pic:spPr>
                </pic:pic>
              </a:graphicData>
            </a:graphic>
          </wp:inline>
        </w:drawing>
      </w:r>
    </w:p>
    <w:p w14:paraId="163EE580"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To order your list, precede each line with a number.</w:t>
      </w:r>
    </w:p>
    <w:p w14:paraId="05F70AE3"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1. James Madison</w:t>
      </w:r>
    </w:p>
    <w:p w14:paraId="71696075"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2. James Monroe</w:t>
      </w:r>
    </w:p>
    <w:p w14:paraId="72A658F8"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3. John Quincy Adams</w:t>
      </w:r>
    </w:p>
    <w:p w14:paraId="72B014A8" w14:textId="18A4DCAF"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0E375A94" wp14:editId="1F158BE7">
            <wp:extent cx="1847850" cy="838200"/>
            <wp:effectExtent l="0" t="0" r="0" b="0"/>
            <wp:docPr id="16" name="Picture 16" descr="Rendered order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ndered order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7850" cy="838200"/>
                    </a:xfrm>
                    <a:prstGeom prst="rect">
                      <a:avLst/>
                    </a:prstGeom>
                    <a:noFill/>
                    <a:ln>
                      <a:noFill/>
                    </a:ln>
                  </pic:spPr>
                </pic:pic>
              </a:graphicData>
            </a:graphic>
          </wp:inline>
        </w:drawing>
      </w:r>
    </w:p>
    <w:p w14:paraId="681566E4" w14:textId="77777777" w:rsidR="00E31621" w:rsidRPr="00E31621" w:rsidRDefault="00E31621" w:rsidP="00E31621">
      <w:pPr>
        <w:shd w:val="clear" w:color="auto" w:fill="0D1117"/>
        <w:spacing w:before="360" w:after="240" w:line="240" w:lineRule="auto"/>
        <w:outlineLvl w:val="2"/>
        <w:rPr>
          <w:rFonts w:ascii="Segoe UI" w:eastAsia="Times New Roman" w:hAnsi="Segoe UI" w:cs="Segoe UI"/>
          <w:b/>
          <w:bCs/>
          <w:color w:val="C9D1D9"/>
          <w:sz w:val="30"/>
          <w:szCs w:val="30"/>
        </w:rPr>
      </w:pPr>
      <w:r w:rsidRPr="00E31621">
        <w:rPr>
          <w:rFonts w:ascii="Segoe UI" w:eastAsia="Times New Roman" w:hAnsi="Segoe UI" w:cs="Segoe UI"/>
          <w:b/>
          <w:bCs/>
          <w:color w:val="C9D1D9"/>
          <w:sz w:val="30"/>
          <w:szCs w:val="30"/>
        </w:rPr>
        <w:t>Nested Lists</w:t>
      </w:r>
    </w:p>
    <w:p w14:paraId="18192E65"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You can create a nested list by indenting one or more list items below another item.</w:t>
      </w:r>
    </w:p>
    <w:p w14:paraId="19158BF2"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To create a nested list using the web editor on GitHub or a text editor that uses a monospaced font, like </w:t>
      </w:r>
      <w:hyperlink r:id="rId18" w:history="1">
        <w:r w:rsidRPr="00E31621">
          <w:rPr>
            <w:rFonts w:ascii="Segoe UI" w:eastAsia="Times New Roman" w:hAnsi="Segoe UI" w:cs="Segoe UI"/>
            <w:color w:val="0000FF"/>
            <w:sz w:val="24"/>
            <w:szCs w:val="24"/>
            <w:u w:val="single"/>
          </w:rPr>
          <w:t>Atom</w:t>
        </w:r>
      </w:hyperlink>
      <w:r w:rsidRPr="00E31621">
        <w:rPr>
          <w:rFonts w:ascii="Segoe UI" w:eastAsia="Times New Roman" w:hAnsi="Segoe UI" w:cs="Segoe UI"/>
          <w:color w:val="C9D1D9"/>
          <w:sz w:val="24"/>
          <w:szCs w:val="24"/>
        </w:rPr>
        <w:t>, you can align your list visually. Type space characters in front of your nested list item, until the list marker character (</w:t>
      </w:r>
      <w:r w:rsidRPr="00E31621">
        <w:rPr>
          <w:rFonts w:ascii="Consolas" w:eastAsia="Times New Roman" w:hAnsi="Consolas" w:cs="Courier New"/>
          <w:color w:val="C9D1D9"/>
          <w:sz w:val="17"/>
          <w:szCs w:val="17"/>
        </w:rPr>
        <w:t>-</w:t>
      </w:r>
      <w:r w:rsidRPr="00E31621">
        <w:rPr>
          <w:rFonts w:ascii="Segoe UI" w:eastAsia="Times New Roman" w:hAnsi="Segoe UI" w:cs="Segoe UI"/>
          <w:color w:val="C9D1D9"/>
          <w:sz w:val="24"/>
          <w:szCs w:val="24"/>
        </w:rPr>
        <w:t> or </w:t>
      </w:r>
      <w:r w:rsidRPr="00E31621">
        <w:rPr>
          <w:rFonts w:ascii="Consolas" w:eastAsia="Times New Roman" w:hAnsi="Consolas" w:cs="Courier New"/>
          <w:color w:val="C9D1D9"/>
          <w:sz w:val="17"/>
          <w:szCs w:val="17"/>
        </w:rPr>
        <w:t>*</w:t>
      </w:r>
      <w:r w:rsidRPr="00E31621">
        <w:rPr>
          <w:rFonts w:ascii="Segoe UI" w:eastAsia="Times New Roman" w:hAnsi="Segoe UI" w:cs="Segoe UI"/>
          <w:color w:val="C9D1D9"/>
          <w:sz w:val="24"/>
          <w:szCs w:val="24"/>
        </w:rPr>
        <w:t>) lies directly below the first character of the text in the item above it.</w:t>
      </w:r>
    </w:p>
    <w:p w14:paraId="6AA67FAE"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1. First list item</w:t>
      </w:r>
    </w:p>
    <w:p w14:paraId="107D1BF7"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ml:space="preserve">   - First nested list item</w:t>
      </w:r>
    </w:p>
    <w:p w14:paraId="2AA69FD5"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ml:space="preserve">     - Second nested list item</w:t>
      </w:r>
    </w:p>
    <w:p w14:paraId="554E84B2" w14:textId="77777777" w:rsidR="00E31621" w:rsidRPr="00E31621" w:rsidRDefault="00E31621" w:rsidP="00E31621">
      <w:pPr>
        <w:spacing w:line="240" w:lineRule="auto"/>
        <w:rPr>
          <w:rFonts w:ascii="Segoe UI" w:eastAsia="Times New Roman" w:hAnsi="Segoe UI" w:cs="Segoe UI"/>
          <w:color w:val="C9D1D9"/>
          <w:sz w:val="21"/>
          <w:szCs w:val="21"/>
        </w:rPr>
      </w:pPr>
      <w:r w:rsidRPr="00E31621">
        <w:rPr>
          <w:rFonts w:ascii="Segoe UI" w:eastAsia="Times New Roman" w:hAnsi="Segoe UI" w:cs="Segoe UI"/>
          <w:b/>
          <w:bCs/>
          <w:color w:val="C9D1D9"/>
          <w:sz w:val="21"/>
          <w:szCs w:val="21"/>
        </w:rPr>
        <w:t>Note</w:t>
      </w:r>
      <w:r w:rsidRPr="00E31621">
        <w:rPr>
          <w:rFonts w:ascii="Segoe UI" w:eastAsia="Times New Roman" w:hAnsi="Segoe UI" w:cs="Segoe UI"/>
          <w:color w:val="C9D1D9"/>
          <w:sz w:val="21"/>
          <w:szCs w:val="21"/>
        </w:rPr>
        <w:t xml:space="preserve">: In the web-based editor, you can indent or </w:t>
      </w:r>
      <w:proofErr w:type="spellStart"/>
      <w:r w:rsidRPr="00E31621">
        <w:rPr>
          <w:rFonts w:ascii="Segoe UI" w:eastAsia="Times New Roman" w:hAnsi="Segoe UI" w:cs="Segoe UI"/>
          <w:color w:val="C9D1D9"/>
          <w:sz w:val="21"/>
          <w:szCs w:val="21"/>
        </w:rPr>
        <w:t>dedent</w:t>
      </w:r>
      <w:proofErr w:type="spellEnd"/>
      <w:r w:rsidRPr="00E31621">
        <w:rPr>
          <w:rFonts w:ascii="Segoe UI" w:eastAsia="Times New Roman" w:hAnsi="Segoe UI" w:cs="Segoe UI"/>
          <w:color w:val="C9D1D9"/>
          <w:sz w:val="21"/>
          <w:szCs w:val="21"/>
        </w:rPr>
        <w:t xml:space="preserve"> one or more lines of text by first highlighting the desired lines and then using </w:t>
      </w:r>
      <w:r w:rsidRPr="00E31621">
        <w:rPr>
          <w:rFonts w:ascii="Consolas" w:eastAsia="Times New Roman" w:hAnsi="Consolas" w:cs="Courier New"/>
          <w:color w:val="C9D1D9"/>
          <w:sz w:val="17"/>
          <w:szCs w:val="17"/>
        </w:rPr>
        <w:t>Tab</w:t>
      </w:r>
      <w:r w:rsidRPr="00E31621">
        <w:rPr>
          <w:rFonts w:ascii="Segoe UI" w:eastAsia="Times New Roman" w:hAnsi="Segoe UI" w:cs="Segoe UI"/>
          <w:color w:val="C9D1D9"/>
          <w:sz w:val="21"/>
          <w:szCs w:val="21"/>
        </w:rPr>
        <w:t> or </w:t>
      </w:r>
      <w:proofErr w:type="spellStart"/>
      <w:r w:rsidRPr="00E31621">
        <w:rPr>
          <w:rFonts w:ascii="Consolas" w:eastAsia="Times New Roman" w:hAnsi="Consolas" w:cs="Courier New"/>
          <w:color w:val="C9D1D9"/>
          <w:sz w:val="17"/>
          <w:szCs w:val="17"/>
        </w:rPr>
        <w:t>Shift</w:t>
      </w:r>
      <w:r w:rsidRPr="00E31621">
        <w:rPr>
          <w:rFonts w:ascii="Segoe UI" w:eastAsia="Times New Roman" w:hAnsi="Segoe UI" w:cs="Segoe UI"/>
          <w:color w:val="C9D1D9"/>
          <w:sz w:val="21"/>
          <w:szCs w:val="21"/>
        </w:rPr>
        <w:t>+</w:t>
      </w:r>
      <w:r w:rsidRPr="00E31621">
        <w:rPr>
          <w:rFonts w:ascii="Consolas" w:eastAsia="Times New Roman" w:hAnsi="Consolas" w:cs="Courier New"/>
          <w:color w:val="C9D1D9"/>
          <w:sz w:val="17"/>
          <w:szCs w:val="17"/>
        </w:rPr>
        <w:t>Tab</w:t>
      </w:r>
      <w:proofErr w:type="spellEnd"/>
      <w:r w:rsidRPr="00E31621">
        <w:rPr>
          <w:rFonts w:ascii="Segoe UI" w:eastAsia="Times New Roman" w:hAnsi="Segoe UI" w:cs="Segoe UI"/>
          <w:color w:val="C9D1D9"/>
          <w:sz w:val="21"/>
          <w:szCs w:val="21"/>
        </w:rPr>
        <w:t> respectively.</w:t>
      </w:r>
    </w:p>
    <w:p w14:paraId="40458418" w14:textId="64229949"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7C9A9244" wp14:editId="4DC044F7">
            <wp:extent cx="5943600" cy="662940"/>
            <wp:effectExtent l="0" t="0" r="0" b="3810"/>
            <wp:docPr id="15" name="Picture 15" descr="Nested list with alignmen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sted list with alignment highligh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62940"/>
                    </a:xfrm>
                    <a:prstGeom prst="rect">
                      <a:avLst/>
                    </a:prstGeom>
                    <a:noFill/>
                    <a:ln>
                      <a:noFill/>
                    </a:ln>
                  </pic:spPr>
                </pic:pic>
              </a:graphicData>
            </a:graphic>
          </wp:inline>
        </w:drawing>
      </w:r>
    </w:p>
    <w:p w14:paraId="45E967FB" w14:textId="6EC993C0"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50EA24E0" wp14:editId="6FB7872C">
            <wp:extent cx="3009900" cy="952500"/>
            <wp:effectExtent l="0" t="0" r="0" b="0"/>
            <wp:docPr id="14" name="Picture 14" descr="List with two levels of nested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st with two levels of nested item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900" cy="952500"/>
                    </a:xfrm>
                    <a:prstGeom prst="rect">
                      <a:avLst/>
                    </a:prstGeom>
                    <a:noFill/>
                    <a:ln>
                      <a:noFill/>
                    </a:ln>
                  </pic:spPr>
                </pic:pic>
              </a:graphicData>
            </a:graphic>
          </wp:inline>
        </w:drawing>
      </w:r>
    </w:p>
    <w:p w14:paraId="2646EB2A"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lastRenderedPageBreak/>
        <w:t>To create a nested list in the comment editor on GitHub, which doesn't use a monospaced font, you can look at the list item immediately above the nested list and count the number of characters that appear before the content of the item. Then type that number of space characters in front of the nested list item.</w:t>
      </w:r>
    </w:p>
    <w:p w14:paraId="09B88214"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In this example, you could add a nested list item under the list item </w:t>
      </w:r>
      <w:r w:rsidRPr="00E31621">
        <w:rPr>
          <w:rFonts w:ascii="Consolas" w:eastAsia="Times New Roman" w:hAnsi="Consolas" w:cs="Courier New"/>
          <w:color w:val="C9D1D9"/>
          <w:sz w:val="20"/>
          <w:szCs w:val="20"/>
        </w:rPr>
        <w:t>100. First list item</w:t>
      </w:r>
      <w:r w:rsidRPr="00E31621">
        <w:rPr>
          <w:rFonts w:ascii="Segoe UI" w:eastAsia="Times New Roman" w:hAnsi="Segoe UI" w:cs="Segoe UI"/>
          <w:color w:val="C9D1D9"/>
          <w:sz w:val="24"/>
          <w:szCs w:val="24"/>
        </w:rPr>
        <w:t> by indenting the nested list item a minimum of five spaces, since there are five characters (</w:t>
      </w:r>
      <w:r w:rsidRPr="00E31621">
        <w:rPr>
          <w:rFonts w:ascii="Consolas" w:eastAsia="Times New Roman" w:hAnsi="Consolas" w:cs="Courier New"/>
          <w:color w:val="C9D1D9"/>
          <w:sz w:val="20"/>
          <w:szCs w:val="20"/>
        </w:rPr>
        <w:t>100</w:t>
      </w:r>
      <w:proofErr w:type="gramStart"/>
      <w:r w:rsidRPr="00E31621">
        <w:rPr>
          <w:rFonts w:ascii="Consolas" w:eastAsia="Times New Roman" w:hAnsi="Consolas" w:cs="Courier New"/>
          <w:color w:val="C9D1D9"/>
          <w:sz w:val="20"/>
          <w:szCs w:val="20"/>
        </w:rPr>
        <w:t>. </w:t>
      </w:r>
      <w:r w:rsidRPr="00E31621">
        <w:rPr>
          <w:rFonts w:ascii="Segoe UI" w:eastAsia="Times New Roman" w:hAnsi="Segoe UI" w:cs="Segoe UI"/>
          <w:color w:val="C9D1D9"/>
          <w:sz w:val="24"/>
          <w:szCs w:val="24"/>
        </w:rPr>
        <w:t>)</w:t>
      </w:r>
      <w:proofErr w:type="gramEnd"/>
      <w:r w:rsidRPr="00E31621">
        <w:rPr>
          <w:rFonts w:ascii="Segoe UI" w:eastAsia="Times New Roman" w:hAnsi="Segoe UI" w:cs="Segoe UI"/>
          <w:color w:val="C9D1D9"/>
          <w:sz w:val="24"/>
          <w:szCs w:val="24"/>
        </w:rPr>
        <w:t xml:space="preserve"> before </w:t>
      </w:r>
      <w:r w:rsidRPr="00E31621">
        <w:rPr>
          <w:rFonts w:ascii="Consolas" w:eastAsia="Times New Roman" w:hAnsi="Consolas" w:cs="Courier New"/>
          <w:color w:val="C9D1D9"/>
          <w:sz w:val="20"/>
          <w:szCs w:val="20"/>
        </w:rPr>
        <w:t>First list item</w:t>
      </w:r>
      <w:r w:rsidRPr="00E31621">
        <w:rPr>
          <w:rFonts w:ascii="Segoe UI" w:eastAsia="Times New Roman" w:hAnsi="Segoe UI" w:cs="Segoe UI"/>
          <w:color w:val="C9D1D9"/>
          <w:sz w:val="24"/>
          <w:szCs w:val="24"/>
        </w:rPr>
        <w:t>.</w:t>
      </w:r>
    </w:p>
    <w:p w14:paraId="0662E840"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100. First list item</w:t>
      </w:r>
    </w:p>
    <w:p w14:paraId="1B748E75"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ml:space="preserve">     - First nested list item</w:t>
      </w:r>
    </w:p>
    <w:p w14:paraId="6189E29D" w14:textId="53BFC685"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41958E0D" wp14:editId="7F7201E6">
            <wp:extent cx="2257425" cy="695325"/>
            <wp:effectExtent l="0" t="0" r="9525" b="9525"/>
            <wp:docPr id="13" name="Picture 13" descr="List with a nested list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st with a nested list it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7425" cy="695325"/>
                    </a:xfrm>
                    <a:prstGeom prst="rect">
                      <a:avLst/>
                    </a:prstGeom>
                    <a:noFill/>
                    <a:ln>
                      <a:noFill/>
                    </a:ln>
                  </pic:spPr>
                </pic:pic>
              </a:graphicData>
            </a:graphic>
          </wp:inline>
        </w:drawing>
      </w:r>
    </w:p>
    <w:p w14:paraId="01C77F26"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You can create multiple levels of nested lists using the same method. For example, because the first nested list item has seven characters (</w:t>
      </w:r>
      <w:r w:rsidRPr="00E31621">
        <w:rPr>
          <w:rFonts w:ascii="MS Gothic" w:eastAsia="MS Gothic" w:hAnsi="MS Gothic" w:cs="MS Gothic" w:hint="eastAsia"/>
          <w:color w:val="C9D1D9"/>
          <w:sz w:val="20"/>
          <w:szCs w:val="20"/>
        </w:rPr>
        <w:t>␣␣␣␣␣</w:t>
      </w:r>
      <w:r w:rsidRPr="00E31621">
        <w:rPr>
          <w:rFonts w:ascii="Consolas" w:eastAsia="Times New Roman" w:hAnsi="Consolas" w:cs="Courier New"/>
          <w:color w:val="C9D1D9"/>
          <w:sz w:val="20"/>
          <w:szCs w:val="20"/>
        </w:rPr>
        <w:t>-</w:t>
      </w:r>
      <w:r w:rsidRPr="00E31621">
        <w:rPr>
          <w:rFonts w:ascii="MS Gothic" w:eastAsia="MS Gothic" w:hAnsi="MS Gothic" w:cs="MS Gothic" w:hint="eastAsia"/>
          <w:color w:val="C9D1D9"/>
          <w:sz w:val="20"/>
          <w:szCs w:val="20"/>
        </w:rPr>
        <w:t>␣</w:t>
      </w:r>
      <w:r w:rsidRPr="00E31621">
        <w:rPr>
          <w:rFonts w:ascii="Segoe UI" w:eastAsia="Times New Roman" w:hAnsi="Segoe UI" w:cs="Segoe UI"/>
          <w:color w:val="C9D1D9"/>
          <w:sz w:val="24"/>
          <w:szCs w:val="24"/>
        </w:rPr>
        <w:t>) before the nested list content </w:t>
      </w:r>
      <w:r w:rsidRPr="00E31621">
        <w:rPr>
          <w:rFonts w:ascii="Consolas" w:eastAsia="Times New Roman" w:hAnsi="Consolas" w:cs="Courier New"/>
          <w:color w:val="C9D1D9"/>
          <w:sz w:val="20"/>
          <w:szCs w:val="20"/>
        </w:rPr>
        <w:t>First nested list item</w:t>
      </w:r>
      <w:r w:rsidRPr="00E31621">
        <w:rPr>
          <w:rFonts w:ascii="Segoe UI" w:eastAsia="Times New Roman" w:hAnsi="Segoe UI" w:cs="Segoe UI"/>
          <w:color w:val="C9D1D9"/>
          <w:sz w:val="24"/>
          <w:szCs w:val="24"/>
        </w:rPr>
        <w:t>, you would need to indent the second nested list item by seven spaces.</w:t>
      </w:r>
    </w:p>
    <w:p w14:paraId="5D658DAC"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100. First list item</w:t>
      </w:r>
    </w:p>
    <w:p w14:paraId="1BF8FA86"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ml:space="preserve">     - First nested list item</w:t>
      </w:r>
    </w:p>
    <w:p w14:paraId="39AF9489"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ml:space="preserve">       - Second nested list item</w:t>
      </w:r>
    </w:p>
    <w:p w14:paraId="1FE22BE8" w14:textId="497C38A9"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2177590C" wp14:editId="04D06340">
            <wp:extent cx="2771775" cy="828675"/>
            <wp:effectExtent l="0" t="0" r="9525" b="9525"/>
            <wp:docPr id="12" name="Picture 12" descr="List with two levels of nested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st with two levels of nested item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1775" cy="828675"/>
                    </a:xfrm>
                    <a:prstGeom prst="rect">
                      <a:avLst/>
                    </a:prstGeom>
                    <a:noFill/>
                    <a:ln>
                      <a:noFill/>
                    </a:ln>
                  </pic:spPr>
                </pic:pic>
              </a:graphicData>
            </a:graphic>
          </wp:inline>
        </w:drawing>
      </w:r>
    </w:p>
    <w:p w14:paraId="42BB187B"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For more examples, see the </w:t>
      </w:r>
      <w:hyperlink r:id="rId23" w:anchor="example-265" w:history="1">
        <w:r w:rsidRPr="00E31621">
          <w:rPr>
            <w:rFonts w:ascii="Segoe UI" w:eastAsia="Times New Roman" w:hAnsi="Segoe UI" w:cs="Segoe UI"/>
            <w:color w:val="0000FF"/>
            <w:sz w:val="24"/>
            <w:szCs w:val="24"/>
            <w:u w:val="single"/>
          </w:rPr>
          <w:t>GitHub Flavored Markdown Spec</w:t>
        </w:r>
      </w:hyperlink>
      <w:r w:rsidRPr="00E31621">
        <w:rPr>
          <w:rFonts w:ascii="Segoe UI" w:eastAsia="Times New Roman" w:hAnsi="Segoe UI" w:cs="Segoe UI"/>
          <w:color w:val="C9D1D9"/>
          <w:sz w:val="24"/>
          <w:szCs w:val="24"/>
        </w:rPr>
        <w:t>.</w:t>
      </w:r>
    </w:p>
    <w:p w14:paraId="1EA6FF2D"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Task lists</w:t>
      </w:r>
    </w:p>
    <w:p w14:paraId="079828AF"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To create a task list, preface list items with a hyphen and space followed by </w:t>
      </w:r>
      <w:proofErr w:type="gramStart"/>
      <w:r w:rsidRPr="00E31621">
        <w:rPr>
          <w:rFonts w:ascii="Consolas" w:eastAsia="Times New Roman" w:hAnsi="Consolas" w:cs="Courier New"/>
          <w:color w:val="C9D1D9"/>
          <w:sz w:val="20"/>
          <w:szCs w:val="20"/>
        </w:rPr>
        <w:t>[ ]</w:t>
      </w:r>
      <w:proofErr w:type="gramEnd"/>
      <w:r w:rsidRPr="00E31621">
        <w:rPr>
          <w:rFonts w:ascii="Segoe UI" w:eastAsia="Times New Roman" w:hAnsi="Segoe UI" w:cs="Segoe UI"/>
          <w:color w:val="C9D1D9"/>
          <w:sz w:val="24"/>
          <w:szCs w:val="24"/>
        </w:rPr>
        <w:t>. To mark a task as complete, use </w:t>
      </w:r>
      <w:r w:rsidRPr="00E31621">
        <w:rPr>
          <w:rFonts w:ascii="Consolas" w:eastAsia="Times New Roman" w:hAnsi="Consolas" w:cs="Courier New"/>
          <w:color w:val="C9D1D9"/>
          <w:sz w:val="20"/>
          <w:szCs w:val="20"/>
        </w:rPr>
        <w:t>[x]</w:t>
      </w:r>
      <w:r w:rsidRPr="00E31621">
        <w:rPr>
          <w:rFonts w:ascii="Segoe UI" w:eastAsia="Times New Roman" w:hAnsi="Segoe UI" w:cs="Segoe UI"/>
          <w:color w:val="C9D1D9"/>
          <w:sz w:val="24"/>
          <w:szCs w:val="24"/>
        </w:rPr>
        <w:t>.</w:t>
      </w:r>
    </w:p>
    <w:p w14:paraId="735D720D"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 #739</w:t>
      </w:r>
    </w:p>
    <w:p w14:paraId="62ED4A91"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ml:space="preserve">- </w:t>
      </w:r>
      <w:proofErr w:type="gramStart"/>
      <w:r w:rsidRPr="00E31621">
        <w:rPr>
          <w:rFonts w:ascii="Consolas" w:eastAsia="Times New Roman" w:hAnsi="Consolas" w:cs="Courier New"/>
          <w:color w:val="C9D1D9"/>
          <w:sz w:val="20"/>
          <w:szCs w:val="20"/>
          <w:bdr w:val="none" w:sz="0" w:space="0" w:color="auto" w:frame="1"/>
        </w:rPr>
        <w:t>[ ]</w:t>
      </w:r>
      <w:proofErr w:type="gramEnd"/>
      <w:r w:rsidRPr="00E31621">
        <w:rPr>
          <w:rFonts w:ascii="Consolas" w:eastAsia="Times New Roman" w:hAnsi="Consolas" w:cs="Courier New"/>
          <w:color w:val="C9D1D9"/>
          <w:sz w:val="20"/>
          <w:szCs w:val="20"/>
          <w:bdr w:val="none" w:sz="0" w:space="0" w:color="auto" w:frame="1"/>
        </w:rPr>
        <w:t xml:space="preserve"> https://github.com/octo-org/octo-repo/issues/740</w:t>
      </w:r>
    </w:p>
    <w:p w14:paraId="4452819B"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ml:space="preserve">- </w:t>
      </w:r>
      <w:proofErr w:type="gramStart"/>
      <w:r w:rsidRPr="00E31621">
        <w:rPr>
          <w:rFonts w:ascii="Consolas" w:eastAsia="Times New Roman" w:hAnsi="Consolas" w:cs="Courier New"/>
          <w:color w:val="C9D1D9"/>
          <w:sz w:val="20"/>
          <w:szCs w:val="20"/>
          <w:bdr w:val="none" w:sz="0" w:space="0" w:color="auto" w:frame="1"/>
        </w:rPr>
        <w:t>[ ]</w:t>
      </w:r>
      <w:proofErr w:type="gramEnd"/>
      <w:r w:rsidRPr="00E31621">
        <w:rPr>
          <w:rFonts w:ascii="Consolas" w:eastAsia="Times New Roman" w:hAnsi="Consolas" w:cs="Courier New"/>
          <w:color w:val="C9D1D9"/>
          <w:sz w:val="20"/>
          <w:szCs w:val="20"/>
          <w:bdr w:val="none" w:sz="0" w:space="0" w:color="auto" w:frame="1"/>
        </w:rPr>
        <w:t xml:space="preserve"> Add delight to the experience when all tasks are complete :</w:t>
      </w:r>
      <w:proofErr w:type="spellStart"/>
      <w:r w:rsidRPr="00E31621">
        <w:rPr>
          <w:rFonts w:ascii="Consolas" w:eastAsia="Times New Roman" w:hAnsi="Consolas" w:cs="Courier New"/>
          <w:color w:val="C9D1D9"/>
          <w:sz w:val="20"/>
          <w:szCs w:val="20"/>
          <w:bdr w:val="none" w:sz="0" w:space="0" w:color="auto" w:frame="1"/>
        </w:rPr>
        <w:t>tada</w:t>
      </w:r>
      <w:proofErr w:type="spellEnd"/>
      <w:r w:rsidRPr="00E31621">
        <w:rPr>
          <w:rFonts w:ascii="Consolas" w:eastAsia="Times New Roman" w:hAnsi="Consolas" w:cs="Courier New"/>
          <w:color w:val="C9D1D9"/>
          <w:sz w:val="20"/>
          <w:szCs w:val="20"/>
          <w:bdr w:val="none" w:sz="0" w:space="0" w:color="auto" w:frame="1"/>
        </w:rPr>
        <w:t>:</w:t>
      </w:r>
    </w:p>
    <w:p w14:paraId="2C42E47C" w14:textId="6C28632D"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7A9FF068" wp14:editId="48B1E844">
            <wp:extent cx="5943600" cy="699135"/>
            <wp:effectExtent l="0" t="0" r="0" b="5715"/>
            <wp:docPr id="11" name="Picture 11" descr="Rendered task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ndered task lis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699135"/>
                    </a:xfrm>
                    <a:prstGeom prst="rect">
                      <a:avLst/>
                    </a:prstGeom>
                    <a:noFill/>
                    <a:ln>
                      <a:noFill/>
                    </a:ln>
                  </pic:spPr>
                </pic:pic>
              </a:graphicData>
            </a:graphic>
          </wp:inline>
        </w:drawing>
      </w:r>
    </w:p>
    <w:p w14:paraId="1D444656"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If a task list item description begins with a parenthesis, you'll need to escape it with </w:t>
      </w:r>
      <w:r w:rsidRPr="00E31621">
        <w:rPr>
          <w:rFonts w:ascii="Consolas" w:eastAsia="Times New Roman" w:hAnsi="Consolas" w:cs="Courier New"/>
          <w:color w:val="C9D1D9"/>
          <w:sz w:val="17"/>
          <w:szCs w:val="17"/>
        </w:rPr>
        <w:t>\</w:t>
      </w:r>
      <w:r w:rsidRPr="00E31621">
        <w:rPr>
          <w:rFonts w:ascii="Segoe UI" w:eastAsia="Times New Roman" w:hAnsi="Segoe UI" w:cs="Segoe UI"/>
          <w:color w:val="C9D1D9"/>
          <w:sz w:val="24"/>
          <w:szCs w:val="24"/>
        </w:rPr>
        <w:t>:</w:t>
      </w:r>
    </w:p>
    <w:p w14:paraId="5F4B0A30"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r w:rsidRPr="00E31621">
        <w:rPr>
          <w:rFonts w:ascii="Consolas" w:eastAsia="Times New Roman" w:hAnsi="Consolas" w:cs="Courier New"/>
          <w:color w:val="C9D1D9"/>
          <w:sz w:val="20"/>
          <w:szCs w:val="20"/>
        </w:rPr>
        <w:t xml:space="preserve">- </w:t>
      </w:r>
      <w:proofErr w:type="gramStart"/>
      <w:r w:rsidRPr="00E31621">
        <w:rPr>
          <w:rFonts w:ascii="Consolas" w:eastAsia="Times New Roman" w:hAnsi="Consolas" w:cs="Courier New"/>
          <w:color w:val="C9D1D9"/>
          <w:sz w:val="20"/>
          <w:szCs w:val="20"/>
        </w:rPr>
        <w:t>[ ]</w:t>
      </w:r>
      <w:proofErr w:type="gramEnd"/>
      <w:r w:rsidRPr="00E31621">
        <w:rPr>
          <w:rFonts w:ascii="Consolas" w:eastAsia="Times New Roman" w:hAnsi="Consolas" w:cs="Courier New"/>
          <w:color w:val="C9D1D9"/>
          <w:sz w:val="20"/>
          <w:szCs w:val="20"/>
        </w:rPr>
        <w:t xml:space="preserve"> \(Optional) Open a </w:t>
      </w:r>
      <w:proofErr w:type="spellStart"/>
      <w:r w:rsidRPr="00E31621">
        <w:rPr>
          <w:rFonts w:ascii="Consolas" w:eastAsia="Times New Roman" w:hAnsi="Consolas" w:cs="Courier New"/>
          <w:color w:val="C9D1D9"/>
          <w:sz w:val="20"/>
          <w:szCs w:val="20"/>
        </w:rPr>
        <w:t>followup</w:t>
      </w:r>
      <w:proofErr w:type="spellEnd"/>
      <w:r w:rsidRPr="00E31621">
        <w:rPr>
          <w:rFonts w:ascii="Consolas" w:eastAsia="Times New Roman" w:hAnsi="Consolas" w:cs="Courier New"/>
          <w:color w:val="C9D1D9"/>
          <w:sz w:val="20"/>
          <w:szCs w:val="20"/>
        </w:rPr>
        <w:t xml:space="preserve"> issue</w:t>
      </w:r>
    </w:p>
    <w:p w14:paraId="5CD2AF13"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lastRenderedPageBreak/>
        <w:t>For more information, see "</w:t>
      </w:r>
      <w:hyperlink r:id="rId25" w:history="1">
        <w:r w:rsidRPr="00E31621">
          <w:rPr>
            <w:rFonts w:ascii="Segoe UI" w:eastAsia="Times New Roman" w:hAnsi="Segoe UI" w:cs="Segoe UI"/>
            <w:color w:val="0000FF"/>
            <w:sz w:val="24"/>
            <w:szCs w:val="24"/>
            <w:u w:val="single"/>
          </w:rPr>
          <w:t>About task lists</w:t>
        </w:r>
      </w:hyperlink>
      <w:r w:rsidRPr="00E31621">
        <w:rPr>
          <w:rFonts w:ascii="Segoe UI" w:eastAsia="Times New Roman" w:hAnsi="Segoe UI" w:cs="Segoe UI"/>
          <w:color w:val="C9D1D9"/>
          <w:sz w:val="24"/>
          <w:szCs w:val="24"/>
        </w:rPr>
        <w:t>."</w:t>
      </w:r>
    </w:p>
    <w:p w14:paraId="19934B5D"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Mentioning people and teams</w:t>
      </w:r>
    </w:p>
    <w:p w14:paraId="42BEF1FF"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You can mention a person or </w:t>
      </w:r>
      <w:hyperlink r:id="rId26" w:history="1">
        <w:r w:rsidRPr="00E31621">
          <w:rPr>
            <w:rFonts w:ascii="Segoe UI" w:eastAsia="Times New Roman" w:hAnsi="Segoe UI" w:cs="Segoe UI"/>
            <w:color w:val="0000FF"/>
            <w:sz w:val="24"/>
            <w:szCs w:val="24"/>
            <w:u w:val="single"/>
          </w:rPr>
          <w:t>team</w:t>
        </w:r>
      </w:hyperlink>
      <w:r w:rsidRPr="00E31621">
        <w:rPr>
          <w:rFonts w:ascii="Segoe UI" w:eastAsia="Times New Roman" w:hAnsi="Segoe UI" w:cs="Segoe UI"/>
          <w:color w:val="C9D1D9"/>
          <w:sz w:val="24"/>
          <w:szCs w:val="24"/>
        </w:rPr>
        <w:t> on GitHub by typing </w:t>
      </w:r>
      <w:r w:rsidRPr="00E31621">
        <w:rPr>
          <w:rFonts w:ascii="Consolas" w:eastAsia="Times New Roman" w:hAnsi="Consolas" w:cs="Courier New"/>
          <w:color w:val="C9D1D9"/>
          <w:sz w:val="17"/>
          <w:szCs w:val="17"/>
        </w:rPr>
        <w:t>@</w:t>
      </w:r>
      <w:r w:rsidRPr="00E31621">
        <w:rPr>
          <w:rFonts w:ascii="Segoe UI" w:eastAsia="Times New Roman" w:hAnsi="Segoe UI" w:cs="Segoe UI"/>
          <w:color w:val="C9D1D9"/>
          <w:sz w:val="24"/>
          <w:szCs w:val="24"/>
        </w:rPr>
        <w:t> plus their username or team name. This will trigger a notification and bring their attention to the conversation. People will also receive a notification if you edit a comment to mention their username or team name. For more information about notifications, see "</w:t>
      </w:r>
      <w:hyperlink r:id="rId27" w:history="1">
        <w:r w:rsidRPr="00E31621">
          <w:rPr>
            <w:rFonts w:ascii="Segoe UI" w:eastAsia="Times New Roman" w:hAnsi="Segoe UI" w:cs="Segoe UI"/>
            <w:color w:val="0000FF"/>
            <w:sz w:val="24"/>
            <w:szCs w:val="24"/>
            <w:u w:val="single"/>
          </w:rPr>
          <w:t>About notifications</w:t>
        </w:r>
      </w:hyperlink>
      <w:r w:rsidRPr="00E31621">
        <w:rPr>
          <w:rFonts w:ascii="Segoe UI" w:eastAsia="Times New Roman" w:hAnsi="Segoe UI" w:cs="Segoe UI"/>
          <w:color w:val="C9D1D9"/>
          <w:sz w:val="24"/>
          <w:szCs w:val="24"/>
        </w:rPr>
        <w:t>."</w:t>
      </w:r>
    </w:p>
    <w:p w14:paraId="32569ADB" w14:textId="77777777" w:rsidR="00E31621" w:rsidRPr="00E31621" w:rsidRDefault="00E31621" w:rsidP="00E31621">
      <w:pPr>
        <w:spacing w:after="30" w:line="240" w:lineRule="auto"/>
        <w:rPr>
          <w:rFonts w:ascii="Segoe UI" w:eastAsia="Times New Roman" w:hAnsi="Segoe UI" w:cs="Segoe UI"/>
          <w:sz w:val="18"/>
          <w:szCs w:val="18"/>
        </w:rPr>
      </w:pPr>
      <w:r w:rsidRPr="00E31621">
        <w:rPr>
          <w:rFonts w:ascii="Segoe UI" w:eastAsia="Times New Roman" w:hAnsi="Segoe UI" w:cs="Segoe UI"/>
          <w:b/>
          <w:bCs/>
          <w:sz w:val="18"/>
          <w:szCs w:val="18"/>
        </w:rPr>
        <w:t>Note:</w:t>
      </w:r>
      <w:r w:rsidRPr="00E31621">
        <w:rPr>
          <w:rFonts w:ascii="Segoe UI" w:eastAsia="Times New Roman" w:hAnsi="Segoe UI" w:cs="Segoe UI"/>
          <w:sz w:val="18"/>
          <w:szCs w:val="18"/>
        </w:rPr>
        <w:t> A person will only be notified about a mention if the person has read access to the repository and, if the repository is owned by an organization, the person is a member of the organization.</w:t>
      </w:r>
    </w:p>
    <w:p w14:paraId="3F7F8785"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r w:rsidRPr="00E31621">
        <w:rPr>
          <w:rFonts w:ascii="Consolas" w:eastAsia="Times New Roman" w:hAnsi="Consolas" w:cs="Courier New"/>
          <w:color w:val="C9D1D9"/>
          <w:sz w:val="20"/>
          <w:szCs w:val="20"/>
        </w:rPr>
        <w:t>@github/support What do you think about these updates?</w:t>
      </w:r>
    </w:p>
    <w:p w14:paraId="1A7EC97E" w14:textId="358268CB"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64D6B7D2" wp14:editId="4A36DB28">
            <wp:extent cx="4114800" cy="381000"/>
            <wp:effectExtent l="0" t="0" r="0" b="0"/>
            <wp:docPr id="10" name="Picture 10" descr="Rendered @m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ndered @men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381000"/>
                    </a:xfrm>
                    <a:prstGeom prst="rect">
                      <a:avLst/>
                    </a:prstGeom>
                    <a:noFill/>
                    <a:ln>
                      <a:noFill/>
                    </a:ln>
                  </pic:spPr>
                </pic:pic>
              </a:graphicData>
            </a:graphic>
          </wp:inline>
        </w:drawing>
      </w:r>
    </w:p>
    <w:p w14:paraId="0D04A7E4"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When you mention a parent team, members of its child teams also receive notifications, simplifying communication with multiple groups of people. For more information, see "</w:t>
      </w:r>
      <w:hyperlink r:id="rId29" w:history="1">
        <w:r w:rsidRPr="00E31621">
          <w:rPr>
            <w:rFonts w:ascii="Segoe UI" w:eastAsia="Times New Roman" w:hAnsi="Segoe UI" w:cs="Segoe UI"/>
            <w:color w:val="0000FF"/>
            <w:sz w:val="24"/>
            <w:szCs w:val="24"/>
            <w:u w:val="single"/>
          </w:rPr>
          <w:t>About teams</w:t>
        </w:r>
      </w:hyperlink>
      <w:r w:rsidRPr="00E31621">
        <w:rPr>
          <w:rFonts w:ascii="Segoe UI" w:eastAsia="Times New Roman" w:hAnsi="Segoe UI" w:cs="Segoe UI"/>
          <w:color w:val="C9D1D9"/>
          <w:sz w:val="24"/>
          <w:szCs w:val="24"/>
        </w:rPr>
        <w:t>."</w:t>
      </w:r>
    </w:p>
    <w:p w14:paraId="06A98363"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Typing an </w:t>
      </w:r>
      <w:r w:rsidRPr="00E31621">
        <w:rPr>
          <w:rFonts w:ascii="Consolas" w:eastAsia="Times New Roman" w:hAnsi="Consolas" w:cs="Courier New"/>
          <w:color w:val="C9D1D9"/>
          <w:sz w:val="17"/>
          <w:szCs w:val="17"/>
        </w:rPr>
        <w:t>@</w:t>
      </w:r>
      <w:r w:rsidRPr="00E31621">
        <w:rPr>
          <w:rFonts w:ascii="Segoe UI" w:eastAsia="Times New Roman" w:hAnsi="Segoe UI" w:cs="Segoe UI"/>
          <w:color w:val="C9D1D9"/>
          <w:sz w:val="24"/>
          <w:szCs w:val="24"/>
        </w:rPr>
        <w:t> symbol will bring up a list of people or teams on a project. The list filters as you type, so once you find the name of the person or team you are looking for, you can use the arrow keys to select it and press either tab or enter to complete the name. For teams, enter the @organization/team-name and all members of that team will get subscribed to the conversation.</w:t>
      </w:r>
    </w:p>
    <w:p w14:paraId="3022313A"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The autocomplete results are restricted to repository collaborators and any other participants on the thread.</w:t>
      </w:r>
    </w:p>
    <w:p w14:paraId="2AC743C1"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Referencing issues and pull requests</w:t>
      </w:r>
    </w:p>
    <w:p w14:paraId="397F1A1B"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You can bring up a list of suggested issues and pull requests within the repository by typing </w:t>
      </w:r>
      <w:r w:rsidRPr="00E31621">
        <w:rPr>
          <w:rFonts w:ascii="Consolas" w:eastAsia="Times New Roman" w:hAnsi="Consolas" w:cs="Courier New"/>
          <w:color w:val="C9D1D9"/>
          <w:sz w:val="17"/>
          <w:szCs w:val="17"/>
        </w:rPr>
        <w:t>#</w:t>
      </w:r>
      <w:r w:rsidRPr="00E31621">
        <w:rPr>
          <w:rFonts w:ascii="Segoe UI" w:eastAsia="Times New Roman" w:hAnsi="Segoe UI" w:cs="Segoe UI"/>
          <w:color w:val="C9D1D9"/>
          <w:sz w:val="24"/>
          <w:szCs w:val="24"/>
        </w:rPr>
        <w:t>. Type the issue or pull request number or title to filter the list, and then press either tab or enter to complete the highlighted result.</w:t>
      </w:r>
    </w:p>
    <w:p w14:paraId="5C19533A"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For more information, see "</w:t>
      </w:r>
      <w:proofErr w:type="spellStart"/>
      <w:r w:rsidRPr="00E31621">
        <w:rPr>
          <w:rFonts w:ascii="Segoe UI" w:eastAsia="Times New Roman" w:hAnsi="Segoe UI" w:cs="Segoe UI"/>
          <w:color w:val="C9D1D9"/>
          <w:sz w:val="24"/>
          <w:szCs w:val="24"/>
        </w:rPr>
        <w:fldChar w:fldCharType="begin"/>
      </w:r>
      <w:r w:rsidRPr="00E31621">
        <w:rPr>
          <w:rFonts w:ascii="Segoe UI" w:eastAsia="Times New Roman" w:hAnsi="Segoe UI" w:cs="Segoe UI"/>
          <w:color w:val="C9D1D9"/>
          <w:sz w:val="24"/>
          <w:szCs w:val="24"/>
        </w:rPr>
        <w:instrText xml:space="preserve"> HYPERLINK "https://docs.github.com/en/articles/autolinked-references-and-urls" </w:instrText>
      </w:r>
      <w:r w:rsidRPr="00E31621">
        <w:rPr>
          <w:rFonts w:ascii="Segoe UI" w:eastAsia="Times New Roman" w:hAnsi="Segoe UI" w:cs="Segoe UI"/>
          <w:color w:val="C9D1D9"/>
          <w:sz w:val="24"/>
          <w:szCs w:val="24"/>
        </w:rPr>
        <w:fldChar w:fldCharType="separate"/>
      </w:r>
      <w:r w:rsidRPr="00E31621">
        <w:rPr>
          <w:rFonts w:ascii="Segoe UI" w:eastAsia="Times New Roman" w:hAnsi="Segoe UI" w:cs="Segoe UI"/>
          <w:color w:val="0000FF"/>
          <w:sz w:val="24"/>
          <w:szCs w:val="24"/>
          <w:u w:val="single"/>
        </w:rPr>
        <w:t>Autolinked</w:t>
      </w:r>
      <w:proofErr w:type="spellEnd"/>
      <w:r w:rsidRPr="00E31621">
        <w:rPr>
          <w:rFonts w:ascii="Segoe UI" w:eastAsia="Times New Roman" w:hAnsi="Segoe UI" w:cs="Segoe UI"/>
          <w:color w:val="0000FF"/>
          <w:sz w:val="24"/>
          <w:szCs w:val="24"/>
          <w:u w:val="single"/>
        </w:rPr>
        <w:t xml:space="preserve"> references and URLs</w:t>
      </w:r>
      <w:r w:rsidRPr="00E31621">
        <w:rPr>
          <w:rFonts w:ascii="Segoe UI" w:eastAsia="Times New Roman" w:hAnsi="Segoe UI" w:cs="Segoe UI"/>
          <w:color w:val="C9D1D9"/>
          <w:sz w:val="24"/>
          <w:szCs w:val="24"/>
        </w:rPr>
        <w:fldChar w:fldCharType="end"/>
      </w:r>
      <w:r w:rsidRPr="00E31621">
        <w:rPr>
          <w:rFonts w:ascii="Segoe UI" w:eastAsia="Times New Roman" w:hAnsi="Segoe UI" w:cs="Segoe UI"/>
          <w:color w:val="C9D1D9"/>
          <w:sz w:val="24"/>
          <w:szCs w:val="24"/>
        </w:rPr>
        <w:t>."</w:t>
      </w:r>
    </w:p>
    <w:p w14:paraId="529AB49B"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Referencing external resources</w:t>
      </w:r>
    </w:p>
    <w:p w14:paraId="140F84AA"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 xml:space="preserve">If custom </w:t>
      </w:r>
      <w:proofErr w:type="spellStart"/>
      <w:r w:rsidRPr="00E31621">
        <w:rPr>
          <w:rFonts w:ascii="Segoe UI" w:eastAsia="Times New Roman" w:hAnsi="Segoe UI" w:cs="Segoe UI"/>
          <w:color w:val="C9D1D9"/>
          <w:sz w:val="24"/>
          <w:szCs w:val="24"/>
        </w:rPr>
        <w:t>autolink</w:t>
      </w:r>
      <w:proofErr w:type="spellEnd"/>
      <w:r w:rsidRPr="00E31621">
        <w:rPr>
          <w:rFonts w:ascii="Segoe UI" w:eastAsia="Times New Roman" w:hAnsi="Segoe UI" w:cs="Segoe UI"/>
          <w:color w:val="C9D1D9"/>
          <w:sz w:val="24"/>
          <w:szCs w:val="24"/>
        </w:rPr>
        <w:t xml:space="preserve"> references are configured for a repository, then references to external resources, like a JIRA issue or Zendesk ticket, convert into shortened links. To know which </w:t>
      </w:r>
      <w:proofErr w:type="spellStart"/>
      <w:r w:rsidRPr="00E31621">
        <w:rPr>
          <w:rFonts w:ascii="Segoe UI" w:eastAsia="Times New Roman" w:hAnsi="Segoe UI" w:cs="Segoe UI"/>
          <w:color w:val="C9D1D9"/>
          <w:sz w:val="24"/>
          <w:szCs w:val="24"/>
        </w:rPr>
        <w:t>autolinks</w:t>
      </w:r>
      <w:proofErr w:type="spellEnd"/>
      <w:r w:rsidRPr="00E31621">
        <w:rPr>
          <w:rFonts w:ascii="Segoe UI" w:eastAsia="Times New Roman" w:hAnsi="Segoe UI" w:cs="Segoe UI"/>
          <w:color w:val="C9D1D9"/>
          <w:sz w:val="24"/>
          <w:szCs w:val="24"/>
        </w:rPr>
        <w:t xml:space="preserve"> are available in your repository, contact someone with admin </w:t>
      </w:r>
      <w:r w:rsidRPr="00E31621">
        <w:rPr>
          <w:rFonts w:ascii="Segoe UI" w:eastAsia="Times New Roman" w:hAnsi="Segoe UI" w:cs="Segoe UI"/>
          <w:color w:val="C9D1D9"/>
          <w:sz w:val="24"/>
          <w:szCs w:val="24"/>
        </w:rPr>
        <w:lastRenderedPageBreak/>
        <w:t>permissions to the repository. For more information, see "</w:t>
      </w:r>
      <w:hyperlink r:id="rId30" w:history="1">
        <w:r w:rsidRPr="00E31621">
          <w:rPr>
            <w:rFonts w:ascii="Segoe UI" w:eastAsia="Times New Roman" w:hAnsi="Segoe UI" w:cs="Segoe UI"/>
            <w:color w:val="0000FF"/>
            <w:sz w:val="24"/>
            <w:szCs w:val="24"/>
            <w:u w:val="single"/>
          </w:rPr>
          <w:t xml:space="preserve">Configuring </w:t>
        </w:r>
        <w:proofErr w:type="spellStart"/>
        <w:r w:rsidRPr="00E31621">
          <w:rPr>
            <w:rFonts w:ascii="Segoe UI" w:eastAsia="Times New Roman" w:hAnsi="Segoe UI" w:cs="Segoe UI"/>
            <w:color w:val="0000FF"/>
            <w:sz w:val="24"/>
            <w:szCs w:val="24"/>
            <w:u w:val="single"/>
          </w:rPr>
          <w:t>autolinks</w:t>
        </w:r>
        <w:proofErr w:type="spellEnd"/>
        <w:r w:rsidRPr="00E31621">
          <w:rPr>
            <w:rFonts w:ascii="Segoe UI" w:eastAsia="Times New Roman" w:hAnsi="Segoe UI" w:cs="Segoe UI"/>
            <w:color w:val="0000FF"/>
            <w:sz w:val="24"/>
            <w:szCs w:val="24"/>
            <w:u w:val="single"/>
          </w:rPr>
          <w:t xml:space="preserve"> to reference external resources</w:t>
        </w:r>
      </w:hyperlink>
      <w:r w:rsidRPr="00E31621">
        <w:rPr>
          <w:rFonts w:ascii="Segoe UI" w:eastAsia="Times New Roman" w:hAnsi="Segoe UI" w:cs="Segoe UI"/>
          <w:color w:val="C9D1D9"/>
          <w:sz w:val="24"/>
          <w:szCs w:val="24"/>
        </w:rPr>
        <w:t>."</w:t>
      </w:r>
    </w:p>
    <w:p w14:paraId="326125E1"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Uploading assets</w:t>
      </w:r>
    </w:p>
    <w:p w14:paraId="53F70473"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You can upload assets like images by dragging and dropping, selecting from a file browser, or pasting. You can upload assets to issues, pull requests, comments, and </w:t>
      </w:r>
      <w:r w:rsidRPr="00E31621">
        <w:rPr>
          <w:rFonts w:ascii="Consolas" w:eastAsia="Times New Roman" w:hAnsi="Consolas" w:cs="Courier New"/>
          <w:color w:val="C9D1D9"/>
          <w:sz w:val="20"/>
          <w:szCs w:val="20"/>
        </w:rPr>
        <w:t>.md</w:t>
      </w:r>
      <w:r w:rsidRPr="00E31621">
        <w:rPr>
          <w:rFonts w:ascii="Segoe UI" w:eastAsia="Times New Roman" w:hAnsi="Segoe UI" w:cs="Segoe UI"/>
          <w:color w:val="C9D1D9"/>
          <w:sz w:val="24"/>
          <w:szCs w:val="24"/>
        </w:rPr>
        <w:t> files in your repository.</w:t>
      </w:r>
    </w:p>
    <w:p w14:paraId="46729634"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Using emoji</w:t>
      </w:r>
    </w:p>
    <w:p w14:paraId="34F92E58"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 xml:space="preserve">You can add emoji to your writing by </w:t>
      </w:r>
      <w:proofErr w:type="gramStart"/>
      <w:r w:rsidRPr="00E31621">
        <w:rPr>
          <w:rFonts w:ascii="Segoe UI" w:eastAsia="Times New Roman" w:hAnsi="Segoe UI" w:cs="Segoe UI"/>
          <w:color w:val="C9D1D9"/>
          <w:sz w:val="24"/>
          <w:szCs w:val="24"/>
        </w:rPr>
        <w:t>typing </w:t>
      </w:r>
      <w:r w:rsidRPr="00E31621">
        <w:rPr>
          <w:rFonts w:ascii="Consolas" w:eastAsia="Times New Roman" w:hAnsi="Consolas" w:cs="Courier New"/>
          <w:color w:val="C9D1D9"/>
          <w:sz w:val="20"/>
          <w:szCs w:val="20"/>
        </w:rPr>
        <w:t>:</w:t>
      </w:r>
      <w:proofErr w:type="gramEnd"/>
      <w:r w:rsidRPr="00E31621">
        <w:rPr>
          <w:rFonts w:ascii="Consolas" w:eastAsia="Times New Roman" w:hAnsi="Consolas" w:cs="Courier New"/>
          <w:color w:val="C9D1D9"/>
          <w:sz w:val="20"/>
          <w:szCs w:val="20"/>
        </w:rPr>
        <w:t>EMOJICODE:</w:t>
      </w:r>
      <w:r w:rsidRPr="00E31621">
        <w:rPr>
          <w:rFonts w:ascii="Segoe UI" w:eastAsia="Times New Roman" w:hAnsi="Segoe UI" w:cs="Segoe UI"/>
          <w:color w:val="C9D1D9"/>
          <w:sz w:val="24"/>
          <w:szCs w:val="24"/>
        </w:rPr>
        <w:t>.</w:t>
      </w:r>
    </w:p>
    <w:p w14:paraId="5673BD8F"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r w:rsidRPr="00E31621">
        <w:rPr>
          <w:rFonts w:ascii="Consolas" w:eastAsia="Times New Roman" w:hAnsi="Consolas" w:cs="Courier New"/>
          <w:color w:val="C9D1D9"/>
          <w:sz w:val="20"/>
          <w:szCs w:val="20"/>
        </w:rPr>
        <w:t>@</w:t>
      </w:r>
      <w:proofErr w:type="gramStart"/>
      <w:r w:rsidRPr="00E31621">
        <w:rPr>
          <w:rFonts w:ascii="Consolas" w:eastAsia="Times New Roman" w:hAnsi="Consolas" w:cs="Courier New"/>
          <w:color w:val="C9D1D9"/>
          <w:sz w:val="20"/>
          <w:szCs w:val="20"/>
        </w:rPr>
        <w:t>octocat :</w:t>
      </w:r>
      <w:proofErr w:type="gramEnd"/>
      <w:r w:rsidRPr="00E31621">
        <w:rPr>
          <w:rFonts w:ascii="Consolas" w:eastAsia="Times New Roman" w:hAnsi="Consolas" w:cs="Courier New"/>
          <w:color w:val="C9D1D9"/>
          <w:sz w:val="20"/>
          <w:szCs w:val="20"/>
        </w:rPr>
        <w:t xml:space="preserve">+1: This PR looks great - it's ready to merge! </w:t>
      </w:r>
      <w:proofErr w:type="gramStart"/>
      <w:r w:rsidRPr="00E31621">
        <w:rPr>
          <w:rFonts w:ascii="Consolas" w:eastAsia="Times New Roman" w:hAnsi="Consolas" w:cs="Courier New"/>
          <w:color w:val="C9D1D9"/>
          <w:sz w:val="20"/>
          <w:szCs w:val="20"/>
        </w:rPr>
        <w:t>:</w:t>
      </w:r>
      <w:proofErr w:type="spellStart"/>
      <w:r w:rsidRPr="00E31621">
        <w:rPr>
          <w:rFonts w:ascii="Consolas" w:eastAsia="Times New Roman" w:hAnsi="Consolas" w:cs="Courier New"/>
          <w:color w:val="C9D1D9"/>
          <w:sz w:val="20"/>
          <w:szCs w:val="20"/>
        </w:rPr>
        <w:t>shipit</w:t>
      </w:r>
      <w:proofErr w:type="spellEnd"/>
      <w:proofErr w:type="gramEnd"/>
      <w:r w:rsidRPr="00E31621">
        <w:rPr>
          <w:rFonts w:ascii="Consolas" w:eastAsia="Times New Roman" w:hAnsi="Consolas" w:cs="Courier New"/>
          <w:color w:val="C9D1D9"/>
          <w:sz w:val="20"/>
          <w:szCs w:val="20"/>
        </w:rPr>
        <w:t>:</w:t>
      </w:r>
    </w:p>
    <w:p w14:paraId="313BFDC1" w14:textId="2D428B66"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1C56DED0" wp14:editId="3BD9CAB6">
            <wp:extent cx="4029075" cy="342900"/>
            <wp:effectExtent l="0" t="0" r="9525" b="0"/>
            <wp:docPr id="9" name="Picture 9" descr="Rendered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ndered emoj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9075" cy="342900"/>
                    </a:xfrm>
                    <a:prstGeom prst="rect">
                      <a:avLst/>
                    </a:prstGeom>
                    <a:noFill/>
                    <a:ln>
                      <a:noFill/>
                    </a:ln>
                  </pic:spPr>
                </pic:pic>
              </a:graphicData>
            </a:graphic>
          </wp:inline>
        </w:drawing>
      </w:r>
    </w:p>
    <w:p w14:paraId="658290AE"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proofErr w:type="gramStart"/>
      <w:r w:rsidRPr="00E31621">
        <w:rPr>
          <w:rFonts w:ascii="Segoe UI" w:eastAsia="Times New Roman" w:hAnsi="Segoe UI" w:cs="Segoe UI"/>
          <w:color w:val="C9D1D9"/>
          <w:sz w:val="24"/>
          <w:szCs w:val="24"/>
        </w:rPr>
        <w:t>Typing </w:t>
      </w:r>
      <w:r w:rsidRPr="00E31621">
        <w:rPr>
          <w:rFonts w:ascii="Consolas" w:eastAsia="Times New Roman" w:hAnsi="Consolas" w:cs="Courier New"/>
          <w:color w:val="C9D1D9"/>
          <w:sz w:val="17"/>
          <w:szCs w:val="17"/>
        </w:rPr>
        <w:t>:</w:t>
      </w:r>
      <w:proofErr w:type="gramEnd"/>
      <w:r w:rsidRPr="00E31621">
        <w:rPr>
          <w:rFonts w:ascii="Segoe UI" w:eastAsia="Times New Roman" w:hAnsi="Segoe UI" w:cs="Segoe UI"/>
          <w:color w:val="C9D1D9"/>
          <w:sz w:val="24"/>
          <w:szCs w:val="24"/>
        </w:rPr>
        <w:t> will bring up a list of suggested emoji. The list will filter as you type, so once you find the emoji you're looking for, press </w:t>
      </w:r>
      <w:r w:rsidRPr="00E31621">
        <w:rPr>
          <w:rFonts w:ascii="Segoe UI" w:eastAsia="Times New Roman" w:hAnsi="Segoe UI" w:cs="Segoe UI"/>
          <w:b/>
          <w:bCs/>
          <w:color w:val="C9D1D9"/>
          <w:sz w:val="24"/>
          <w:szCs w:val="24"/>
        </w:rPr>
        <w:t>Tab</w:t>
      </w:r>
      <w:r w:rsidRPr="00E31621">
        <w:rPr>
          <w:rFonts w:ascii="Segoe UI" w:eastAsia="Times New Roman" w:hAnsi="Segoe UI" w:cs="Segoe UI"/>
          <w:color w:val="C9D1D9"/>
          <w:sz w:val="24"/>
          <w:szCs w:val="24"/>
        </w:rPr>
        <w:t> or </w:t>
      </w:r>
      <w:r w:rsidRPr="00E31621">
        <w:rPr>
          <w:rFonts w:ascii="Segoe UI" w:eastAsia="Times New Roman" w:hAnsi="Segoe UI" w:cs="Segoe UI"/>
          <w:b/>
          <w:bCs/>
          <w:color w:val="C9D1D9"/>
          <w:sz w:val="24"/>
          <w:szCs w:val="24"/>
        </w:rPr>
        <w:t>Enter</w:t>
      </w:r>
      <w:r w:rsidRPr="00E31621">
        <w:rPr>
          <w:rFonts w:ascii="Segoe UI" w:eastAsia="Times New Roman" w:hAnsi="Segoe UI" w:cs="Segoe UI"/>
          <w:color w:val="C9D1D9"/>
          <w:sz w:val="24"/>
          <w:szCs w:val="24"/>
        </w:rPr>
        <w:t> to complete the highlighted result.</w:t>
      </w:r>
    </w:p>
    <w:p w14:paraId="5CF54C8F"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For a full list of available emoji and codes, check out </w:t>
      </w:r>
      <w:hyperlink r:id="rId32" w:history="1">
        <w:r w:rsidRPr="00E31621">
          <w:rPr>
            <w:rFonts w:ascii="Segoe UI" w:eastAsia="Times New Roman" w:hAnsi="Segoe UI" w:cs="Segoe UI"/>
            <w:color w:val="0000FF"/>
            <w:sz w:val="24"/>
            <w:szCs w:val="24"/>
            <w:u w:val="single"/>
          </w:rPr>
          <w:t>the Emoji-Cheat-Sheet</w:t>
        </w:r>
      </w:hyperlink>
      <w:r w:rsidRPr="00E31621">
        <w:rPr>
          <w:rFonts w:ascii="Segoe UI" w:eastAsia="Times New Roman" w:hAnsi="Segoe UI" w:cs="Segoe UI"/>
          <w:color w:val="C9D1D9"/>
          <w:sz w:val="24"/>
          <w:szCs w:val="24"/>
        </w:rPr>
        <w:t>.</w:t>
      </w:r>
    </w:p>
    <w:p w14:paraId="4986F2A0"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Paragraphs</w:t>
      </w:r>
    </w:p>
    <w:p w14:paraId="5916B472"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You can create a new paragraph by leaving a blank line between lines of text.</w:t>
      </w:r>
    </w:p>
    <w:p w14:paraId="57156ED3"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Footnotes</w:t>
      </w:r>
    </w:p>
    <w:p w14:paraId="6C4986B1"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You can add footnotes to your content by using this bracket syntax:</w:t>
      </w:r>
    </w:p>
    <w:p w14:paraId="5BC11FAC"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ml:space="preserve">Here is a simple </w:t>
      </w:r>
      <w:proofErr w:type="gramStart"/>
      <w:r w:rsidRPr="00E31621">
        <w:rPr>
          <w:rFonts w:ascii="Consolas" w:eastAsia="Times New Roman" w:hAnsi="Consolas" w:cs="Courier New"/>
          <w:color w:val="C9D1D9"/>
          <w:sz w:val="20"/>
          <w:szCs w:val="20"/>
          <w:bdr w:val="none" w:sz="0" w:space="0" w:color="auto" w:frame="1"/>
        </w:rPr>
        <w:t>footnote[</w:t>
      </w:r>
      <w:proofErr w:type="gramEnd"/>
      <w:r w:rsidRPr="00E31621">
        <w:rPr>
          <w:rFonts w:ascii="Consolas" w:eastAsia="Times New Roman" w:hAnsi="Consolas" w:cs="Courier New"/>
          <w:color w:val="C9D1D9"/>
          <w:sz w:val="20"/>
          <w:szCs w:val="20"/>
          <w:bdr w:val="none" w:sz="0" w:space="0" w:color="auto" w:frame="1"/>
        </w:rPr>
        <w:t>^1].</w:t>
      </w:r>
    </w:p>
    <w:p w14:paraId="1AE8EE91"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
    <w:p w14:paraId="7514E56C"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ml:space="preserve">A footnote can also have multiple </w:t>
      </w:r>
      <w:proofErr w:type="gramStart"/>
      <w:r w:rsidRPr="00E31621">
        <w:rPr>
          <w:rFonts w:ascii="Consolas" w:eastAsia="Times New Roman" w:hAnsi="Consolas" w:cs="Courier New"/>
          <w:color w:val="C9D1D9"/>
          <w:sz w:val="20"/>
          <w:szCs w:val="20"/>
          <w:bdr w:val="none" w:sz="0" w:space="0" w:color="auto" w:frame="1"/>
        </w:rPr>
        <w:t>lines[</w:t>
      </w:r>
      <w:proofErr w:type="gramEnd"/>
      <w:r w:rsidRPr="00E31621">
        <w:rPr>
          <w:rFonts w:ascii="Consolas" w:eastAsia="Times New Roman" w:hAnsi="Consolas" w:cs="Courier New"/>
          <w:color w:val="C9D1D9"/>
          <w:sz w:val="20"/>
          <w:szCs w:val="20"/>
          <w:bdr w:val="none" w:sz="0" w:space="0" w:color="auto" w:frame="1"/>
        </w:rPr>
        <w:t xml:space="preserve">^2].  </w:t>
      </w:r>
    </w:p>
    <w:p w14:paraId="3DB25BA4"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
    <w:p w14:paraId="7E7282B5"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You can also use words, to fit your writing style more closely[^note].</w:t>
      </w:r>
    </w:p>
    <w:p w14:paraId="0A0D5BAF"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
    <w:p w14:paraId="3D82FADA"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[^1]: My reference.</w:t>
      </w:r>
    </w:p>
    <w:p w14:paraId="64DE5276"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ml:space="preserve">[^2]: Every new line should be prefixed with 2 spaces.  </w:t>
      </w:r>
    </w:p>
    <w:p w14:paraId="400E6DD5"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ml:space="preserve">  This allows you to have a footnote with multiple lines.</w:t>
      </w:r>
    </w:p>
    <w:p w14:paraId="04984C9D"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[^note]:</w:t>
      </w:r>
    </w:p>
    <w:p w14:paraId="61BFDA68"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ml:space="preserve">    Named footnotes will still render with numbers instead of the text but allow easier identification and linking.  </w:t>
      </w:r>
    </w:p>
    <w:p w14:paraId="182AAA8A"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E31621">
        <w:rPr>
          <w:rFonts w:ascii="Consolas" w:eastAsia="Times New Roman" w:hAnsi="Consolas" w:cs="Courier New"/>
          <w:color w:val="C9D1D9"/>
          <w:sz w:val="20"/>
          <w:szCs w:val="20"/>
          <w:bdr w:val="none" w:sz="0" w:space="0" w:color="auto" w:frame="1"/>
        </w:rPr>
        <w:t xml:space="preserve">    This footnote also has been made with a different syntax using 4 spaces for new lines.</w:t>
      </w:r>
    </w:p>
    <w:p w14:paraId="37DD330B"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lastRenderedPageBreak/>
        <w:t>The footnote will render like this:</w:t>
      </w:r>
    </w:p>
    <w:p w14:paraId="3BFC0EB4" w14:textId="5B6FB1BB"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4BAE9E24" wp14:editId="18645077">
            <wp:extent cx="5724525" cy="2457450"/>
            <wp:effectExtent l="0" t="0" r="9525" b="0"/>
            <wp:docPr id="8" name="Picture 8" descr="Rendered foot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ndered footno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4FCCE3D6" w14:textId="77777777" w:rsidR="00E31621" w:rsidRPr="00E31621" w:rsidRDefault="00E31621" w:rsidP="00E31621">
      <w:pPr>
        <w:spacing w:after="0" w:line="240" w:lineRule="auto"/>
        <w:rPr>
          <w:rFonts w:ascii="Segoe UI" w:eastAsia="Times New Roman" w:hAnsi="Segoe UI" w:cs="Segoe UI"/>
          <w:color w:val="C9D1D9"/>
          <w:sz w:val="21"/>
          <w:szCs w:val="21"/>
        </w:rPr>
      </w:pPr>
      <w:r w:rsidRPr="00E31621">
        <w:rPr>
          <w:rFonts w:ascii="Segoe UI" w:eastAsia="Times New Roman" w:hAnsi="Segoe UI" w:cs="Segoe UI"/>
          <w:b/>
          <w:bCs/>
          <w:color w:val="C9D1D9"/>
          <w:sz w:val="21"/>
          <w:szCs w:val="21"/>
        </w:rPr>
        <w:t>Note</w:t>
      </w:r>
      <w:r w:rsidRPr="00E31621">
        <w:rPr>
          <w:rFonts w:ascii="Segoe UI" w:eastAsia="Times New Roman" w:hAnsi="Segoe UI" w:cs="Segoe UI"/>
          <w:color w:val="C9D1D9"/>
          <w:sz w:val="21"/>
          <w:szCs w:val="21"/>
        </w:rPr>
        <w:t>: The position of a footnote in your Markdown does not influence where the footnote will be rendered. You can write a footnote right after your reference to the footnote, and the footnote will still render at the bottom of the Markdown.</w:t>
      </w:r>
    </w:p>
    <w:p w14:paraId="024D576C" w14:textId="77777777" w:rsidR="00E31621" w:rsidRPr="00E31621" w:rsidRDefault="00E31621" w:rsidP="00E31621">
      <w:pPr>
        <w:spacing w:before="100" w:beforeAutospacing="1" w:after="100" w:afterAutospacing="1" w:line="240" w:lineRule="auto"/>
        <w:rPr>
          <w:rFonts w:ascii="Segoe UI" w:eastAsia="Times New Roman" w:hAnsi="Segoe UI" w:cs="Segoe UI"/>
          <w:color w:val="C9D1D9"/>
          <w:sz w:val="21"/>
          <w:szCs w:val="21"/>
        </w:rPr>
      </w:pPr>
      <w:r w:rsidRPr="00E31621">
        <w:rPr>
          <w:rFonts w:ascii="Segoe UI" w:eastAsia="Times New Roman" w:hAnsi="Segoe UI" w:cs="Segoe UI"/>
          <w:color w:val="C9D1D9"/>
          <w:sz w:val="21"/>
          <w:szCs w:val="21"/>
        </w:rPr>
        <w:t>Footnotes are not supported in wikis.</w:t>
      </w:r>
    </w:p>
    <w:p w14:paraId="6C1F7311"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Hiding content with comments</w:t>
      </w:r>
    </w:p>
    <w:p w14:paraId="0D8E5329"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You can tell GitHub to hide content from the rendered Markdown by placing the content in an HTML comment.</w:t>
      </w:r>
    </w:p>
    <w:p w14:paraId="2818F961" w14:textId="77777777" w:rsidR="00E31621" w:rsidRPr="00E31621" w:rsidRDefault="00E31621" w:rsidP="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9D1D9"/>
          <w:sz w:val="20"/>
          <w:szCs w:val="20"/>
        </w:rPr>
      </w:pPr>
      <w:proofErr w:type="gramStart"/>
      <w:r w:rsidRPr="00E31621">
        <w:rPr>
          <w:rFonts w:ascii="Consolas" w:eastAsia="Times New Roman" w:hAnsi="Consolas" w:cs="Courier New"/>
          <w:color w:val="C9D1D9"/>
          <w:sz w:val="20"/>
          <w:szCs w:val="20"/>
        </w:rPr>
        <w:t>&lt;!--</w:t>
      </w:r>
      <w:proofErr w:type="gramEnd"/>
      <w:r w:rsidRPr="00E31621">
        <w:rPr>
          <w:rFonts w:ascii="Consolas" w:eastAsia="Times New Roman" w:hAnsi="Consolas" w:cs="Courier New"/>
          <w:color w:val="C9D1D9"/>
          <w:sz w:val="20"/>
          <w:szCs w:val="20"/>
        </w:rPr>
        <w:t xml:space="preserve"> This content will not appear in the rendered Markdown --&gt;</w:t>
      </w:r>
    </w:p>
    <w:p w14:paraId="6123BB87"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Ignoring Markdown formatting</w:t>
      </w:r>
    </w:p>
    <w:p w14:paraId="32DE1A36"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You can tell GitHub to ignore (or escape) Markdown formatting by using </w:t>
      </w:r>
      <w:r w:rsidRPr="00E31621">
        <w:rPr>
          <w:rFonts w:ascii="Consolas" w:eastAsia="Times New Roman" w:hAnsi="Consolas" w:cs="Courier New"/>
          <w:color w:val="C9D1D9"/>
          <w:sz w:val="17"/>
          <w:szCs w:val="17"/>
        </w:rPr>
        <w:t>\</w:t>
      </w:r>
      <w:r w:rsidRPr="00E31621">
        <w:rPr>
          <w:rFonts w:ascii="Segoe UI" w:eastAsia="Times New Roman" w:hAnsi="Segoe UI" w:cs="Segoe UI"/>
          <w:color w:val="C9D1D9"/>
          <w:sz w:val="24"/>
          <w:szCs w:val="24"/>
        </w:rPr>
        <w:t> before the Markdown character.</w:t>
      </w:r>
    </w:p>
    <w:p w14:paraId="0DA0603D" w14:textId="77777777" w:rsidR="00E31621" w:rsidRPr="00E31621" w:rsidRDefault="00E31621" w:rsidP="00E31621">
      <w:pPr>
        <w:shd w:val="clear" w:color="auto" w:fill="0D1117"/>
        <w:spacing w:after="0" w:line="240" w:lineRule="auto"/>
        <w:rPr>
          <w:rFonts w:ascii="Segoe UI" w:eastAsia="Times New Roman" w:hAnsi="Segoe UI" w:cs="Segoe UI"/>
          <w:color w:val="C9D1D9"/>
          <w:sz w:val="24"/>
          <w:szCs w:val="24"/>
        </w:rPr>
      </w:pPr>
      <w:r w:rsidRPr="00E31621">
        <w:rPr>
          <w:rFonts w:ascii="Consolas" w:eastAsia="Times New Roman" w:hAnsi="Consolas" w:cs="Courier New"/>
          <w:color w:val="C9D1D9"/>
          <w:sz w:val="20"/>
          <w:szCs w:val="20"/>
        </w:rPr>
        <w:t>Let's rename \*our-new-project\* to \*our-old-project\*.</w:t>
      </w:r>
    </w:p>
    <w:p w14:paraId="5C98B6BC" w14:textId="4C6EE620"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04F596FC" wp14:editId="51DAA814">
            <wp:extent cx="3543300" cy="342900"/>
            <wp:effectExtent l="0" t="0" r="0" b="0"/>
            <wp:docPr id="7" name="Picture 7" descr="Rendered escaped 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ndered escaped charac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43300" cy="342900"/>
                    </a:xfrm>
                    <a:prstGeom prst="rect">
                      <a:avLst/>
                    </a:prstGeom>
                    <a:noFill/>
                    <a:ln>
                      <a:noFill/>
                    </a:ln>
                  </pic:spPr>
                </pic:pic>
              </a:graphicData>
            </a:graphic>
          </wp:inline>
        </w:drawing>
      </w:r>
    </w:p>
    <w:p w14:paraId="69A73B70"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For more information, see Daring Fireball's "</w:t>
      </w:r>
      <w:hyperlink r:id="rId35" w:anchor="backslash" w:history="1">
        <w:r w:rsidRPr="00E31621">
          <w:rPr>
            <w:rFonts w:ascii="Segoe UI" w:eastAsia="Times New Roman" w:hAnsi="Segoe UI" w:cs="Segoe UI"/>
            <w:color w:val="0000FF"/>
            <w:sz w:val="24"/>
            <w:szCs w:val="24"/>
            <w:u w:val="single"/>
          </w:rPr>
          <w:t>Markdown Syntax</w:t>
        </w:r>
      </w:hyperlink>
      <w:r w:rsidRPr="00E31621">
        <w:rPr>
          <w:rFonts w:ascii="Segoe UI" w:eastAsia="Times New Roman" w:hAnsi="Segoe UI" w:cs="Segoe UI"/>
          <w:color w:val="C9D1D9"/>
          <w:sz w:val="24"/>
          <w:szCs w:val="24"/>
        </w:rPr>
        <w:t>."</w:t>
      </w:r>
    </w:p>
    <w:p w14:paraId="4FA01C2A" w14:textId="77777777" w:rsidR="00E31621" w:rsidRPr="00E31621" w:rsidRDefault="00E31621" w:rsidP="00E31621">
      <w:pPr>
        <w:shd w:val="clear" w:color="auto" w:fill="0D1117"/>
        <w:spacing w:before="360" w:after="240" w:line="240" w:lineRule="auto"/>
        <w:outlineLvl w:val="1"/>
        <w:rPr>
          <w:rFonts w:ascii="Segoe UI" w:eastAsia="Times New Roman" w:hAnsi="Segoe UI" w:cs="Segoe UI"/>
          <w:b/>
          <w:bCs/>
          <w:color w:val="C9D1D9"/>
          <w:sz w:val="36"/>
          <w:szCs w:val="36"/>
        </w:rPr>
      </w:pPr>
      <w:r w:rsidRPr="00E31621">
        <w:rPr>
          <w:rFonts w:ascii="Segoe UI" w:eastAsia="Times New Roman" w:hAnsi="Segoe UI" w:cs="Segoe UI"/>
          <w:b/>
          <w:bCs/>
          <w:color w:val="C9D1D9"/>
          <w:sz w:val="36"/>
          <w:szCs w:val="36"/>
        </w:rPr>
        <w:t>Disabling Markdown rendering</w:t>
      </w:r>
    </w:p>
    <w:p w14:paraId="4C65675A"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lastRenderedPageBreak/>
        <w:t xml:space="preserve">When viewing a Markdown file, you can </w:t>
      </w:r>
      <w:proofErr w:type="gramStart"/>
      <w:r w:rsidRPr="00E31621">
        <w:rPr>
          <w:rFonts w:ascii="Segoe UI" w:eastAsia="Times New Roman" w:hAnsi="Segoe UI" w:cs="Segoe UI"/>
          <w:color w:val="C9D1D9"/>
          <w:sz w:val="24"/>
          <w:szCs w:val="24"/>
        </w:rPr>
        <w:t>click  at</w:t>
      </w:r>
      <w:proofErr w:type="gramEnd"/>
      <w:r w:rsidRPr="00E31621">
        <w:rPr>
          <w:rFonts w:ascii="Segoe UI" w:eastAsia="Times New Roman" w:hAnsi="Segoe UI" w:cs="Segoe UI"/>
          <w:color w:val="C9D1D9"/>
          <w:sz w:val="24"/>
          <w:szCs w:val="24"/>
        </w:rPr>
        <w:t xml:space="preserve"> the top of the file to disable Markdown rendering and view the file's source instead.</w:t>
      </w:r>
    </w:p>
    <w:p w14:paraId="693AB758" w14:textId="3AB34DA5"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noProof/>
          <w:color w:val="C9D1D9"/>
          <w:sz w:val="24"/>
          <w:szCs w:val="24"/>
        </w:rPr>
        <w:drawing>
          <wp:inline distT="0" distB="0" distL="0" distR="0" wp14:anchorId="5CADF519" wp14:editId="239232CB">
            <wp:extent cx="5943600" cy="986790"/>
            <wp:effectExtent l="0" t="0" r="0" b="3810"/>
            <wp:docPr id="6" name="Picture 6" descr="Display Markdown as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splay Markdown as sourc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986790"/>
                    </a:xfrm>
                    <a:prstGeom prst="rect">
                      <a:avLst/>
                    </a:prstGeom>
                    <a:noFill/>
                    <a:ln>
                      <a:noFill/>
                    </a:ln>
                  </pic:spPr>
                </pic:pic>
              </a:graphicData>
            </a:graphic>
          </wp:inline>
        </w:drawing>
      </w:r>
    </w:p>
    <w:p w14:paraId="0C988808" w14:textId="77777777" w:rsidR="00E31621" w:rsidRPr="00E31621" w:rsidRDefault="00E31621" w:rsidP="00E31621">
      <w:pPr>
        <w:shd w:val="clear" w:color="auto" w:fill="0D1117"/>
        <w:spacing w:after="240" w:line="240" w:lineRule="auto"/>
        <w:rPr>
          <w:rFonts w:ascii="Segoe UI" w:eastAsia="Times New Roman" w:hAnsi="Segoe UI" w:cs="Segoe UI"/>
          <w:color w:val="C9D1D9"/>
          <w:sz w:val="24"/>
          <w:szCs w:val="24"/>
        </w:rPr>
      </w:pPr>
      <w:r w:rsidRPr="00E31621">
        <w:rPr>
          <w:rFonts w:ascii="Segoe UI" w:eastAsia="Times New Roman" w:hAnsi="Segoe UI" w:cs="Segoe UI"/>
          <w:color w:val="C9D1D9"/>
          <w:sz w:val="24"/>
          <w:szCs w:val="24"/>
        </w:rPr>
        <w:t>Disabling Markdown rendering enables you to use source view features, such as line linking, which is not possible when viewing rendered Markdown files.</w:t>
      </w:r>
    </w:p>
    <w:p w14:paraId="25BEF859" w14:textId="35A3E285" w:rsidR="004C79F8" w:rsidRPr="00E31621" w:rsidRDefault="004C79F8" w:rsidP="00E31621"/>
    <w:sectPr w:rsidR="004C79F8" w:rsidRPr="00E31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F37D8"/>
    <w:multiLevelType w:val="hybridMultilevel"/>
    <w:tmpl w:val="44060620"/>
    <w:lvl w:ilvl="0" w:tplc="A9E2C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4C2CCA"/>
    <w:multiLevelType w:val="hybridMultilevel"/>
    <w:tmpl w:val="00C24A26"/>
    <w:lvl w:ilvl="0" w:tplc="E5F8E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285770">
    <w:abstractNumId w:val="1"/>
  </w:num>
  <w:num w:numId="2" w16cid:durableId="800029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789"/>
    <w:rsid w:val="00177789"/>
    <w:rsid w:val="00481293"/>
    <w:rsid w:val="004C79F8"/>
    <w:rsid w:val="00851EDA"/>
    <w:rsid w:val="00E31621"/>
    <w:rsid w:val="00ED1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2375"/>
  <w15:chartTrackingRefBased/>
  <w15:docId w15:val="{D0B0F5E3-CEA4-41EA-826C-9F8500DC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316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16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293"/>
    <w:pPr>
      <w:ind w:left="720"/>
      <w:contextualSpacing/>
    </w:pPr>
  </w:style>
  <w:style w:type="character" w:customStyle="1" w:styleId="Heading1Char">
    <w:name w:val="Heading 1 Char"/>
    <w:basedOn w:val="DefaultParagraphFont"/>
    <w:link w:val="Heading1"/>
    <w:uiPriority w:val="9"/>
    <w:rsid w:val="004C79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6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16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16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162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E31621"/>
    <w:rPr>
      <w:rFonts w:ascii="Courier New" w:eastAsia="Times New Roman" w:hAnsi="Courier New" w:cs="Courier New"/>
      <w:sz w:val="20"/>
      <w:szCs w:val="20"/>
    </w:rPr>
  </w:style>
  <w:style w:type="character" w:styleId="Strong">
    <w:name w:val="Strong"/>
    <w:basedOn w:val="DefaultParagraphFont"/>
    <w:uiPriority w:val="22"/>
    <w:qFormat/>
    <w:rsid w:val="00E31621"/>
    <w:rPr>
      <w:b/>
      <w:bCs/>
    </w:rPr>
  </w:style>
  <w:style w:type="character" w:styleId="Emphasis">
    <w:name w:val="Emphasis"/>
    <w:basedOn w:val="DefaultParagraphFont"/>
    <w:uiPriority w:val="20"/>
    <w:qFormat/>
    <w:rsid w:val="00E31621"/>
    <w:rPr>
      <w:i/>
      <w:iCs/>
    </w:rPr>
  </w:style>
  <w:style w:type="character" w:styleId="Hyperlink">
    <w:name w:val="Hyperlink"/>
    <w:basedOn w:val="DefaultParagraphFont"/>
    <w:uiPriority w:val="99"/>
    <w:semiHidden/>
    <w:unhideWhenUsed/>
    <w:rsid w:val="00E31621"/>
    <w:rPr>
      <w:color w:val="0000FF"/>
      <w:u w:val="single"/>
    </w:rPr>
  </w:style>
  <w:style w:type="paragraph" w:styleId="HTMLPreformatted">
    <w:name w:val="HTML Preformatted"/>
    <w:basedOn w:val="Normal"/>
    <w:link w:val="HTMLPreformattedChar"/>
    <w:uiPriority w:val="99"/>
    <w:semiHidden/>
    <w:unhideWhenUsed/>
    <w:rsid w:val="00E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621"/>
    <w:rPr>
      <w:rFonts w:ascii="Courier New" w:eastAsia="Times New Roman" w:hAnsi="Courier New" w:cs="Courier New"/>
      <w:sz w:val="20"/>
      <w:szCs w:val="20"/>
    </w:rPr>
  </w:style>
  <w:style w:type="character" w:customStyle="1" w:styleId="hljs-quote">
    <w:name w:val="hljs-quote"/>
    <w:basedOn w:val="DefaultParagraphFont"/>
    <w:rsid w:val="00E31621"/>
  </w:style>
  <w:style w:type="character" w:customStyle="1" w:styleId="hljs-code">
    <w:name w:val="hljs-code"/>
    <w:basedOn w:val="DefaultParagraphFont"/>
    <w:rsid w:val="00E31621"/>
  </w:style>
  <w:style w:type="character" w:customStyle="1" w:styleId="hljs-tag">
    <w:name w:val="hljs-tag"/>
    <w:basedOn w:val="DefaultParagraphFont"/>
    <w:rsid w:val="00E31621"/>
  </w:style>
  <w:style w:type="character" w:customStyle="1" w:styleId="hljs-name">
    <w:name w:val="hljs-name"/>
    <w:basedOn w:val="DefaultParagraphFont"/>
    <w:rsid w:val="00E31621"/>
  </w:style>
  <w:style w:type="character" w:customStyle="1" w:styleId="hljs-attr">
    <w:name w:val="hljs-attr"/>
    <w:basedOn w:val="DefaultParagraphFont"/>
    <w:rsid w:val="00E31621"/>
  </w:style>
  <w:style w:type="character" w:customStyle="1" w:styleId="hljs-string">
    <w:name w:val="hljs-string"/>
    <w:basedOn w:val="DefaultParagraphFont"/>
    <w:rsid w:val="00E31621"/>
  </w:style>
  <w:style w:type="character" w:customStyle="1" w:styleId="hljs-bullet">
    <w:name w:val="hljs-bullet"/>
    <w:basedOn w:val="DefaultParagraphFont"/>
    <w:rsid w:val="00E31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67307">
      <w:bodyDiv w:val="1"/>
      <w:marLeft w:val="0"/>
      <w:marRight w:val="0"/>
      <w:marTop w:val="0"/>
      <w:marBottom w:val="0"/>
      <w:divBdr>
        <w:top w:val="none" w:sz="0" w:space="0" w:color="auto"/>
        <w:left w:val="none" w:sz="0" w:space="0" w:color="auto"/>
        <w:bottom w:val="none" w:sz="0" w:space="0" w:color="auto"/>
        <w:right w:val="none" w:sz="0" w:space="0" w:color="auto"/>
      </w:divBdr>
      <w:divsChild>
        <w:div w:id="1570925897">
          <w:marLeft w:val="0"/>
          <w:marRight w:val="0"/>
          <w:marTop w:val="0"/>
          <w:marBottom w:val="360"/>
          <w:divBdr>
            <w:top w:val="none" w:sz="0" w:space="0" w:color="auto"/>
            <w:left w:val="none" w:sz="0" w:space="0" w:color="auto"/>
            <w:bottom w:val="none" w:sz="0" w:space="0" w:color="auto"/>
            <w:right w:val="none" w:sz="0" w:space="0" w:color="auto"/>
          </w:divBdr>
        </w:div>
        <w:div w:id="787243496">
          <w:marLeft w:val="0"/>
          <w:marRight w:val="0"/>
          <w:marTop w:val="0"/>
          <w:marBottom w:val="360"/>
          <w:divBdr>
            <w:top w:val="none" w:sz="0" w:space="0" w:color="auto"/>
            <w:left w:val="none" w:sz="0" w:space="0" w:color="auto"/>
            <w:bottom w:val="none" w:sz="0" w:space="0" w:color="auto"/>
            <w:right w:val="none" w:sz="0" w:space="0" w:color="auto"/>
          </w:divBdr>
        </w:div>
        <w:div w:id="346829625">
          <w:marLeft w:val="0"/>
          <w:marRight w:val="0"/>
          <w:marTop w:val="0"/>
          <w:marBottom w:val="360"/>
          <w:divBdr>
            <w:top w:val="none" w:sz="0" w:space="0" w:color="auto"/>
            <w:left w:val="none" w:sz="0" w:space="0" w:color="auto"/>
            <w:bottom w:val="none" w:sz="0" w:space="0" w:color="auto"/>
            <w:right w:val="none" w:sz="0" w:space="0" w:color="auto"/>
          </w:divBdr>
        </w:div>
        <w:div w:id="750392066">
          <w:marLeft w:val="0"/>
          <w:marRight w:val="0"/>
          <w:marTop w:val="60"/>
          <w:marBottom w:val="30"/>
          <w:divBdr>
            <w:top w:val="none" w:sz="0" w:space="0" w:color="auto"/>
            <w:left w:val="none" w:sz="0" w:space="0" w:color="auto"/>
            <w:bottom w:val="none" w:sz="0" w:space="0" w:color="auto"/>
            <w:right w:val="none" w:sz="0" w:space="0" w:color="auto"/>
          </w:divBdr>
        </w:div>
        <w:div w:id="1287664218">
          <w:marLeft w:val="0"/>
          <w:marRight w:val="0"/>
          <w:marTop w:val="0"/>
          <w:marBottom w:val="360"/>
          <w:divBdr>
            <w:top w:val="none" w:sz="0" w:space="0" w:color="auto"/>
            <w:left w:val="none" w:sz="0" w:space="0" w:color="auto"/>
            <w:bottom w:val="none" w:sz="0" w:space="0" w:color="auto"/>
            <w:right w:val="none" w:sz="0" w:space="0" w:color="auto"/>
          </w:divBdr>
        </w:div>
        <w:div w:id="1180314512">
          <w:marLeft w:val="0"/>
          <w:marRight w:val="0"/>
          <w:marTop w:val="60"/>
          <w:marBottom w:val="30"/>
          <w:divBdr>
            <w:top w:val="none" w:sz="0" w:space="0" w:color="auto"/>
            <w:left w:val="none" w:sz="0" w:space="0" w:color="auto"/>
            <w:bottom w:val="none" w:sz="0" w:space="0" w:color="auto"/>
            <w:right w:val="none" w:sz="0" w:space="0" w:color="auto"/>
          </w:divBdr>
        </w:div>
        <w:div w:id="121038675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atom.io/" TargetMode="External"/><Relationship Id="rId26" Type="http://schemas.openxmlformats.org/officeDocument/2006/relationships/hyperlink" Target="https://docs.github.com/en/articles/setting-up-teams"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17.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docs.github.com/en/articles/about-task-lists" TargetMode="Externa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docs.github.com/en/articles/about-teams" TargetMode="External"/><Relationship Id="rId1" Type="http://schemas.openxmlformats.org/officeDocument/2006/relationships/numbering" Target="numbering.xml"/><Relationship Id="rId6" Type="http://schemas.openxmlformats.org/officeDocument/2006/relationships/hyperlink" Target="https://docs.github.com/en/articles/keyboard-shortcuts"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github.com/ikatyang/emoji-cheat-sheet/blob/master/README.md"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github.com/en/get-started/writing-on-github/getting-started-with-writing-and-formatting-on-github/basic-writing-and-formatting-syntax" TargetMode="External"/><Relationship Id="rId23" Type="http://schemas.openxmlformats.org/officeDocument/2006/relationships/hyperlink" Target="https://github.github.com/gfm/" TargetMode="External"/><Relationship Id="rId28" Type="http://schemas.openxmlformats.org/officeDocument/2006/relationships/image" Target="media/image14.png"/><Relationship Id="rId36" Type="http://schemas.openxmlformats.org/officeDocument/2006/relationships/image" Target="media/image18.png"/><Relationship Id="rId10" Type="http://schemas.openxmlformats.org/officeDocument/2006/relationships/hyperlink" Target="https://docs.github.com/en/github/writing-on-github/getting-started-with-writing-and-formatting-on-github/about-writing-and-formatting-on-github" TargetMode="External"/><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docs.github.com/en/articles/creating-and-highlighting-code-blocks" TargetMode="External"/><Relationship Id="rId14" Type="http://schemas.openxmlformats.org/officeDocument/2006/relationships/hyperlink" Target="https://docs.github.com/en/get-started/writing-on-github/getting-started-with-writing-and-formatting-on-github/basic-writing-and-formatting-syntax" TargetMode="External"/><Relationship Id="rId22" Type="http://schemas.openxmlformats.org/officeDocument/2006/relationships/image" Target="media/image12.png"/><Relationship Id="rId27" Type="http://schemas.openxmlformats.org/officeDocument/2006/relationships/hyperlink" Target="https://docs.github.com/en/github/managing-subscriptions-and-notifications-on-github/about-notifications" TargetMode="External"/><Relationship Id="rId30" Type="http://schemas.openxmlformats.org/officeDocument/2006/relationships/hyperlink" Target="https://docs.github.com/en/repositories/managing-your-repositorys-settings-and-features/managing-repository-settings/configuring-autolinks-to-reference-external-resources" TargetMode="External"/><Relationship Id="rId35" Type="http://schemas.openxmlformats.org/officeDocument/2006/relationships/hyperlink" Target="https://daringfireball.net/projects/markdown/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Yuanhang Meng</dc:creator>
  <cp:keywords/>
  <dc:description/>
  <cp:lastModifiedBy>Yuanhang Meng</cp:lastModifiedBy>
  <cp:revision>3</cp:revision>
  <dcterms:created xsi:type="dcterms:W3CDTF">2022-06-10T00:55:00Z</dcterms:created>
  <dcterms:modified xsi:type="dcterms:W3CDTF">2022-06-10T14:27:00Z</dcterms:modified>
</cp:coreProperties>
</file>